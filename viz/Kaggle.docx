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8BB95" w14:textId="77777777" w:rsidR="0001201E" w:rsidRDefault="00DE1BA4" w:rsidP="00F9575B">
      <w:pPr>
        <w:jc w:val="center"/>
        <w:rPr>
          <w:ins w:id="0" w:author="M S" w:date="2014-12-04T09:18:00Z"/>
          <w:b/>
          <w:sz w:val="36"/>
        </w:rPr>
      </w:pPr>
      <w:ins w:id="1" w:author="M S" w:date="2014-12-04T09:17:00Z">
        <w:r>
          <w:rPr>
            <w:b/>
            <w:sz w:val="36"/>
          </w:rPr>
          <w:t xml:space="preserve">Stanford University Stats 202 </w:t>
        </w:r>
      </w:ins>
      <w:proofErr w:type="spellStart"/>
      <w:r w:rsidR="00F9575B" w:rsidRPr="0052108C">
        <w:rPr>
          <w:b/>
          <w:sz w:val="36"/>
        </w:rPr>
        <w:t>Kaggle</w:t>
      </w:r>
      <w:proofErr w:type="spellEnd"/>
      <w:ins w:id="2" w:author="M S" w:date="2014-12-04T09:18:00Z">
        <w:r>
          <w:rPr>
            <w:b/>
            <w:sz w:val="36"/>
          </w:rPr>
          <w:t xml:space="preserve"> Competition</w:t>
        </w:r>
      </w:ins>
    </w:p>
    <w:p w14:paraId="77D1444D" w14:textId="77777777" w:rsidR="00DE1BA4" w:rsidRPr="00DE1BA4" w:rsidRDefault="00DE1BA4" w:rsidP="00F9575B">
      <w:pPr>
        <w:jc w:val="center"/>
        <w:rPr>
          <w:b/>
          <w:sz w:val="28"/>
          <w:szCs w:val="28"/>
          <w:rPrChange w:id="3" w:author="M S" w:date="2014-12-04T09:18:00Z">
            <w:rPr>
              <w:b/>
              <w:sz w:val="36"/>
            </w:rPr>
          </w:rPrChange>
        </w:rPr>
      </w:pPr>
      <w:proofErr w:type="gramStart"/>
      <w:ins w:id="4" w:author="M S" w:date="2014-12-04T09:18:00Z">
        <w:r w:rsidRPr="00DE1BA4">
          <w:rPr>
            <w:b/>
            <w:sz w:val="28"/>
            <w:szCs w:val="28"/>
            <w:rPrChange w:id="5" w:author="M S" w:date="2014-12-04T09:18:00Z">
              <w:rPr>
                <w:b/>
                <w:sz w:val="36"/>
              </w:rPr>
            </w:rPrChange>
          </w:rPr>
          <w:t>December,</w:t>
        </w:r>
        <w:proofErr w:type="gramEnd"/>
        <w:r w:rsidRPr="00DE1BA4">
          <w:rPr>
            <w:b/>
            <w:sz w:val="28"/>
            <w:szCs w:val="28"/>
            <w:rPrChange w:id="6" w:author="M S" w:date="2014-12-04T09:18:00Z">
              <w:rPr>
                <w:b/>
                <w:sz w:val="36"/>
              </w:rPr>
            </w:rPrChange>
          </w:rPr>
          <w:t xml:space="preserve"> 2014</w:t>
        </w:r>
      </w:ins>
    </w:p>
    <w:p w14:paraId="323643DF" w14:textId="77777777" w:rsidR="00F9575B" w:rsidRPr="00F9575B" w:rsidRDefault="00F9575B" w:rsidP="00F9575B">
      <w:pPr>
        <w:jc w:val="center"/>
        <w:rPr>
          <w:b/>
          <w:sz w:val="28"/>
        </w:rPr>
      </w:pPr>
    </w:p>
    <w:p w14:paraId="66D68C43" w14:textId="77777777" w:rsidR="00F9575B" w:rsidRDefault="00F9575B" w:rsidP="00F9575B">
      <w:pPr>
        <w:rPr>
          <w:b/>
        </w:rPr>
      </w:pPr>
      <w:r>
        <w:rPr>
          <w:b/>
        </w:rPr>
        <w:t xml:space="preserve">Team: </w:t>
      </w:r>
    </w:p>
    <w:p w14:paraId="4FCFE6C4" w14:textId="77777777" w:rsidR="00F9575B" w:rsidRDefault="00F9575B" w:rsidP="00F9575B">
      <w:pPr>
        <w:ind w:firstLine="720"/>
        <w:rPr>
          <w:b/>
          <w:sz w:val="28"/>
        </w:rPr>
      </w:pPr>
      <w:proofErr w:type="spellStart"/>
      <w:r w:rsidRPr="00F9575B">
        <w:rPr>
          <w:b/>
          <w:sz w:val="28"/>
        </w:rPr>
        <w:t>TowerProperty</w:t>
      </w:r>
      <w:proofErr w:type="spellEnd"/>
    </w:p>
    <w:p w14:paraId="75D4D3C7" w14:textId="77777777" w:rsidR="00F9575B" w:rsidRDefault="00F9575B" w:rsidP="00F9575B">
      <w:pPr>
        <w:rPr>
          <w:b/>
        </w:rPr>
      </w:pPr>
      <w:r w:rsidRPr="00F9575B">
        <w:rPr>
          <w:b/>
        </w:rPr>
        <w:t>Members</w:t>
      </w:r>
      <w:r>
        <w:rPr>
          <w:b/>
        </w:rPr>
        <w:t xml:space="preserve">: </w:t>
      </w:r>
    </w:p>
    <w:p w14:paraId="00CD6CB0" w14:textId="77777777" w:rsidR="00F9575B" w:rsidRDefault="00F9575B" w:rsidP="00F9575B">
      <w:pPr>
        <w:ind w:firstLine="720"/>
        <w:rPr>
          <w:b/>
          <w:sz w:val="28"/>
        </w:rPr>
      </w:pPr>
      <w:proofErr w:type="spellStart"/>
      <w:r>
        <w:rPr>
          <w:b/>
          <w:sz w:val="28"/>
        </w:rPr>
        <w:t>Kartik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Trasi</w:t>
      </w:r>
      <w:proofErr w:type="spellEnd"/>
      <w:r>
        <w:rPr>
          <w:b/>
          <w:sz w:val="28"/>
        </w:rPr>
        <w:t xml:space="preserve"> </w:t>
      </w:r>
      <w:r w:rsidR="00521D04">
        <w:rPr>
          <w:b/>
          <w:sz w:val="28"/>
        </w:rPr>
        <w:t>(</w:t>
      </w:r>
      <w:r w:rsidR="00904CC5">
        <w:rPr>
          <w:b/>
          <w:sz w:val="28"/>
        </w:rPr>
        <w:t>ktrasi@gmail.com</w:t>
      </w:r>
      <w:r w:rsidR="00521D04">
        <w:rPr>
          <w:b/>
          <w:sz w:val="28"/>
        </w:rPr>
        <w:t>)</w:t>
      </w:r>
    </w:p>
    <w:p w14:paraId="63CF44EC" w14:textId="77777777" w:rsidR="00F9575B" w:rsidRDefault="00F9575B" w:rsidP="00F9575B">
      <w:pPr>
        <w:ind w:left="720"/>
        <w:rPr>
          <w:b/>
          <w:sz w:val="28"/>
        </w:rPr>
      </w:pPr>
      <w:r>
        <w:rPr>
          <w:b/>
          <w:sz w:val="28"/>
        </w:rPr>
        <w:t xml:space="preserve">Michal </w:t>
      </w:r>
      <w:proofErr w:type="spellStart"/>
      <w:r>
        <w:rPr>
          <w:b/>
          <w:sz w:val="28"/>
        </w:rPr>
        <w:t>Lewowski</w:t>
      </w:r>
      <w:proofErr w:type="spellEnd"/>
      <w:r>
        <w:rPr>
          <w:b/>
          <w:sz w:val="28"/>
        </w:rPr>
        <w:t xml:space="preserve"> </w:t>
      </w:r>
      <w:r w:rsidR="00D67D5C">
        <w:rPr>
          <w:b/>
          <w:sz w:val="28"/>
        </w:rPr>
        <w:t>(milewows@stanford.edu)</w:t>
      </w:r>
    </w:p>
    <w:p w14:paraId="2193F94A" w14:textId="77777777" w:rsidR="00F9575B" w:rsidRDefault="00F9575B" w:rsidP="00F9575B">
      <w:pPr>
        <w:ind w:left="720"/>
        <w:rPr>
          <w:b/>
          <w:sz w:val="28"/>
        </w:rPr>
      </w:pPr>
      <w:r>
        <w:rPr>
          <w:b/>
          <w:sz w:val="28"/>
        </w:rPr>
        <w:t xml:space="preserve">Matthew </w:t>
      </w:r>
      <w:proofErr w:type="spellStart"/>
      <w:r>
        <w:rPr>
          <w:b/>
          <w:sz w:val="28"/>
        </w:rPr>
        <w:t>Schumwinger</w:t>
      </w:r>
      <w:proofErr w:type="spellEnd"/>
      <w:r w:rsidR="00D67D5C">
        <w:rPr>
          <w:b/>
          <w:sz w:val="28"/>
        </w:rPr>
        <w:t xml:space="preserve"> (mjs13@stanford.edu)</w:t>
      </w:r>
    </w:p>
    <w:p w14:paraId="44CF4BDF" w14:textId="77777777" w:rsidR="00F9575B" w:rsidRDefault="00F9575B" w:rsidP="00F9575B">
      <w:pPr>
        <w:rPr>
          <w:b/>
          <w:sz w:val="28"/>
        </w:rPr>
      </w:pPr>
    </w:p>
    <w:p w14:paraId="5F9E887F" w14:textId="77777777" w:rsidR="00F9575B" w:rsidRDefault="00F9575B" w:rsidP="00F9575B">
      <w:pPr>
        <w:rPr>
          <w:b/>
          <w:sz w:val="28"/>
        </w:rPr>
      </w:pPr>
      <w:r>
        <w:rPr>
          <w:b/>
          <w:sz w:val="28"/>
        </w:rPr>
        <w:t>Features</w:t>
      </w:r>
    </w:p>
    <w:p w14:paraId="5FE74BD9" w14:textId="77777777" w:rsidR="00F9575B" w:rsidRDefault="00F9575B" w:rsidP="00A70C31">
      <w:pPr>
        <w:jc w:val="both"/>
      </w:pPr>
      <w:r>
        <w:t>From the very beginning</w:t>
      </w:r>
      <w:ins w:id="7" w:author="M S" w:date="2014-12-04T09:19:00Z">
        <w:r w:rsidR="00DE1BA4">
          <w:t>,</w:t>
        </w:r>
      </w:ins>
      <w:r>
        <w:t xml:space="preserve"> our top priority was to </w:t>
      </w:r>
      <w:del w:id="8" w:author="M S" w:date="2014-12-04T09:21:00Z">
        <w:r w:rsidDel="00DE1BA4">
          <w:delText xml:space="preserve">get </w:delText>
        </w:r>
      </w:del>
      <w:ins w:id="9" w:author="M S" w:date="2014-12-04T09:21:00Z">
        <w:r w:rsidR="00DE1BA4">
          <w:t xml:space="preserve">develop </w:t>
        </w:r>
      </w:ins>
      <w:r>
        <w:t xml:space="preserve">useful features. </w:t>
      </w:r>
      <w:del w:id="10" w:author="M S" w:date="2014-12-04T09:21:00Z">
        <w:r w:rsidDel="00DE1BA4">
          <w:delText>We knew</w:delText>
        </w:r>
      </w:del>
      <w:ins w:id="11" w:author="M S" w:date="2014-12-04T09:21:00Z">
        <w:r w:rsidR="00DE1BA4">
          <w:t>Knowing</w:t>
        </w:r>
      </w:ins>
      <w:r>
        <w:t xml:space="preserve"> that we </w:t>
      </w:r>
      <w:del w:id="12" w:author="M S" w:date="2014-12-04T09:19:00Z">
        <w:r w:rsidDel="00DE1BA4">
          <w:delText xml:space="preserve">will </w:delText>
        </w:r>
      </w:del>
      <w:ins w:id="13" w:author="M S" w:date="2014-12-04T09:19:00Z">
        <w:r w:rsidR="00DE1BA4">
          <w:t xml:space="preserve">would </w:t>
        </w:r>
      </w:ins>
      <w:del w:id="14" w:author="M S" w:date="2014-12-04T09:20:00Z">
        <w:r w:rsidDel="00DE1BA4">
          <w:delText>get to know</w:delText>
        </w:r>
      </w:del>
      <w:ins w:id="15" w:author="M S" w:date="2014-12-04T09:20:00Z">
        <w:r w:rsidR="00DE1BA4">
          <w:t>learn</w:t>
        </w:r>
      </w:ins>
      <w:r>
        <w:t xml:space="preserve"> more powerful </w:t>
      </w:r>
      <w:ins w:id="16" w:author="M S" w:date="2014-12-04T09:20:00Z">
        <w:r w:rsidR="00DE1BA4">
          <w:t xml:space="preserve">statistical learning </w:t>
        </w:r>
      </w:ins>
      <w:r>
        <w:t xml:space="preserve">methods </w:t>
      </w:r>
      <w:del w:id="17" w:author="M S" w:date="2014-12-04T09:21:00Z">
        <w:r w:rsidDel="00DE1BA4">
          <w:delText>over the</w:delText>
        </w:r>
      </w:del>
      <w:ins w:id="18" w:author="M S" w:date="2014-12-04T09:21:00Z">
        <w:r w:rsidR="00DE1BA4">
          <w:t>as the</w:t>
        </w:r>
      </w:ins>
      <w:r>
        <w:t xml:space="preserve"> course </w:t>
      </w:r>
      <w:ins w:id="19" w:author="M S" w:date="2014-12-04T09:21:00Z">
        <w:r w:rsidR="00DE1BA4">
          <w:t>progressed</w:t>
        </w:r>
      </w:ins>
      <w:ins w:id="20" w:author="M S" w:date="2014-12-04T09:22:00Z">
        <w:r w:rsidR="00DE1BA4">
          <w:t xml:space="preserve">, </w:t>
        </w:r>
      </w:ins>
      <w:del w:id="21" w:author="M S" w:date="2014-12-04T09:22:00Z">
        <w:r w:rsidDel="00DE1BA4">
          <w:delText>and then, once we</w:delText>
        </w:r>
      </w:del>
      <w:ins w:id="22" w:author="M S" w:date="2014-12-04T09:22:00Z">
        <w:r w:rsidR="00DE1BA4">
          <w:t>we made sure that we had</w:t>
        </w:r>
      </w:ins>
      <w:r>
        <w:t xml:space="preserve"> </w:t>
      </w:r>
      <w:ins w:id="23" w:author="M S" w:date="2014-12-04T09:22:00Z">
        <w:r w:rsidR="00DE1BA4">
          <w:t xml:space="preserve">the </w:t>
        </w:r>
      </w:ins>
      <w:del w:id="24" w:author="M S" w:date="2014-12-04T09:22:00Z">
        <w:r w:rsidDel="00DE1BA4">
          <w:delText xml:space="preserve">have </w:delText>
        </w:r>
      </w:del>
      <w:r>
        <w:t>features ready</w:t>
      </w:r>
      <w:ins w:id="25" w:author="M S" w:date="2014-12-04T09:23:00Z">
        <w:r w:rsidR="00DE1BA4">
          <w:t xml:space="preserve"> so </w:t>
        </w:r>
      </w:ins>
      <w:del w:id="26" w:author="M S" w:date="2014-12-04T09:23:00Z">
        <w:r w:rsidDel="00DE1BA4">
          <w:delText>,</w:delText>
        </w:r>
      </w:del>
      <w:del w:id="27" w:author="M S" w:date="2014-12-04T09:22:00Z">
        <w:r w:rsidDel="00DE1BA4">
          <w:delText xml:space="preserve"> </w:delText>
        </w:r>
      </w:del>
      <w:r>
        <w:t xml:space="preserve">we </w:t>
      </w:r>
      <w:del w:id="28" w:author="M S" w:date="2014-12-04T09:23:00Z">
        <w:r w:rsidDel="00DE1BA4">
          <w:delText xml:space="preserve">should </w:delText>
        </w:r>
      </w:del>
      <w:ins w:id="29" w:author="M S" w:date="2014-12-04T09:23:00Z">
        <w:r w:rsidR="00DE1BA4">
          <w:t xml:space="preserve">would </w:t>
        </w:r>
      </w:ins>
      <w:r>
        <w:t>be able to evaluate them quickly</w:t>
      </w:r>
      <w:r w:rsidR="0062288F">
        <w:t xml:space="preserve"> and easily</w:t>
      </w:r>
      <w:r>
        <w:t xml:space="preserve">. </w:t>
      </w:r>
      <w:r w:rsidR="0051703F">
        <w:t>Apart from</w:t>
      </w:r>
      <w:r>
        <w:t xml:space="preserve"> some obvious features </w:t>
      </w:r>
      <w:r w:rsidR="00F061F6">
        <w:t>(</w:t>
      </w:r>
      <w:r>
        <w:t>that we created as a part of the homework</w:t>
      </w:r>
      <w:r w:rsidR="00F061F6">
        <w:t>)</w:t>
      </w:r>
      <w:ins w:id="30" w:author="M S" w:date="2014-12-04T09:23:00Z">
        <w:r w:rsidR="00DE1BA4">
          <w:t>,</w:t>
        </w:r>
      </w:ins>
      <w:r>
        <w:t xml:space="preserve"> we spent </w:t>
      </w:r>
      <w:del w:id="31" w:author="M S" w:date="2014-12-04T09:24:00Z">
        <w:r w:rsidDel="00DE1BA4">
          <w:delText xml:space="preserve">some </w:delText>
        </w:r>
      </w:del>
      <w:ins w:id="32" w:author="M S" w:date="2014-12-04T09:24:00Z">
        <w:r w:rsidR="00DE1BA4">
          <w:t xml:space="preserve">substantial </w:t>
        </w:r>
      </w:ins>
      <w:r>
        <w:t>time</w:t>
      </w:r>
      <w:del w:id="33" w:author="M S" w:date="2014-12-04T09:24:00Z">
        <w:r w:rsidDel="00DE1BA4">
          <w:delText xml:space="preserve"> to</w:delText>
        </w:r>
      </w:del>
      <w:r>
        <w:t xml:space="preserve"> </w:t>
      </w:r>
      <w:del w:id="34" w:author="M S" w:date="2014-12-04T09:24:00Z">
        <w:r w:rsidDel="00DE1BA4">
          <w:delText xml:space="preserve">develop </w:delText>
        </w:r>
      </w:del>
      <w:ins w:id="35" w:author="M S" w:date="2014-12-04T09:24:00Z">
        <w:r w:rsidR="00DE1BA4">
          <w:t xml:space="preserve">deriving many other </w:t>
        </w:r>
      </w:ins>
      <w:r w:rsidR="00046FF6">
        <w:t xml:space="preserve">useful </w:t>
      </w:r>
      <w:r>
        <w:t>features</w:t>
      </w:r>
      <w:ins w:id="36" w:author="M S" w:date="2014-12-04T09:24:00Z">
        <w:r w:rsidR="00DE1BA4">
          <w:t>. These</w:t>
        </w:r>
      </w:ins>
      <w:r>
        <w:t xml:space="preserve"> </w:t>
      </w:r>
      <w:del w:id="37" w:author="M S" w:date="2014-12-04T09:24:00Z">
        <w:r w:rsidR="00EA350E" w:rsidDel="00DE1BA4">
          <w:delText xml:space="preserve">that we </w:delText>
        </w:r>
      </w:del>
      <w:r w:rsidR="00EA350E">
        <w:t xml:space="preserve">can </w:t>
      </w:r>
      <w:ins w:id="38" w:author="M S" w:date="2014-12-04T09:24:00Z">
        <w:r w:rsidR="00DE1BA4">
          <w:t xml:space="preserve">be </w:t>
        </w:r>
      </w:ins>
      <w:r w:rsidR="00EA350E">
        <w:t>divide</w:t>
      </w:r>
      <w:ins w:id="39" w:author="M S" w:date="2014-12-04T09:24:00Z">
        <w:r w:rsidR="00DE1BA4">
          <w:t>d</w:t>
        </w:r>
      </w:ins>
      <w:r w:rsidR="00EA350E">
        <w:t xml:space="preserve"> into</w:t>
      </w:r>
      <w:r>
        <w:t xml:space="preserve"> </w:t>
      </w:r>
      <w:ins w:id="40" w:author="M S" w:date="2014-12-04T09:24:00Z">
        <w:r w:rsidR="00DE1BA4">
          <w:t xml:space="preserve">the </w:t>
        </w:r>
      </w:ins>
      <w:r>
        <w:t>following categories:</w:t>
      </w:r>
    </w:p>
    <w:p w14:paraId="4755AA42" w14:textId="77777777" w:rsidR="00F9575B" w:rsidRPr="00F9575B" w:rsidRDefault="00F9575B" w:rsidP="00F9575B">
      <w:pPr>
        <w:pStyle w:val="ListParagraph"/>
        <w:numPr>
          <w:ilvl w:val="0"/>
          <w:numId w:val="1"/>
        </w:numPr>
      </w:pPr>
      <w:r>
        <w:rPr>
          <w:b/>
        </w:rPr>
        <w:t>Preferences</w:t>
      </w:r>
    </w:p>
    <w:p w14:paraId="3C718B6E" w14:textId="77777777" w:rsidR="00046FF6" w:rsidRDefault="00F9575B" w:rsidP="00F9575B">
      <w:pPr>
        <w:pStyle w:val="ListParagraph"/>
        <w:numPr>
          <w:ilvl w:val="1"/>
          <w:numId w:val="1"/>
        </w:numPr>
      </w:pPr>
      <w:r>
        <w:t xml:space="preserve">We parsed </w:t>
      </w:r>
      <w:ins w:id="41" w:author="M S" w:date="2014-12-04T09:25:00Z">
        <w:r w:rsidR="00DE1BA4">
          <w:t xml:space="preserve">the </w:t>
        </w:r>
      </w:ins>
      <w:r>
        <w:t>past concerts table for the artists</w:t>
      </w:r>
      <w:r w:rsidR="0030186C">
        <w:t xml:space="preserve"> being</w:t>
      </w:r>
      <w:r>
        <w:t xml:space="preserve"> played </w:t>
      </w:r>
      <w:del w:id="42" w:author="M S" w:date="2014-12-04T09:26:00Z">
        <w:r w:rsidDel="00DE1BA4">
          <w:delText xml:space="preserve">that </w:delText>
        </w:r>
      </w:del>
      <w:ins w:id="43" w:author="M S" w:date="2014-12-04T09:26:00Z">
        <w:r w:rsidR="00DE1BA4">
          <w:t xml:space="preserve">in a given </w:t>
        </w:r>
      </w:ins>
      <w:r>
        <w:t xml:space="preserve">year and </w:t>
      </w:r>
      <w:del w:id="44" w:author="M S" w:date="2014-12-04T09:26:00Z">
        <w:r w:rsidDel="00DE1BA4">
          <w:delText xml:space="preserve">were </w:delText>
        </w:r>
      </w:del>
      <w:r>
        <w:t>compar</w:t>
      </w:r>
      <w:ins w:id="45" w:author="M S" w:date="2014-12-04T09:26:00Z">
        <w:r w:rsidR="00DE1BA4">
          <w:t>ed</w:t>
        </w:r>
      </w:ins>
      <w:del w:id="46" w:author="M S" w:date="2014-12-04T09:26:00Z">
        <w:r w:rsidDel="00DE1BA4">
          <w:delText>ing</w:delText>
        </w:r>
      </w:del>
      <w:r>
        <w:t xml:space="preserve"> that with the number of subscriptions bought that year by </w:t>
      </w:r>
      <w:del w:id="47" w:author="M S" w:date="2014-12-04T09:27:00Z">
        <w:r w:rsidDel="00DE1BA4">
          <w:delText xml:space="preserve">the </w:delText>
        </w:r>
      </w:del>
      <w:proofErr w:type="gramStart"/>
      <w:r>
        <w:t xml:space="preserve">account </w:t>
      </w:r>
      <w:ins w:id="48" w:author="M S" w:date="2014-12-04T09:27:00Z">
        <w:r w:rsidR="00DE1BA4">
          <w:t>.</w:t>
        </w:r>
      </w:ins>
      <w:proofErr w:type="gramEnd"/>
    </w:p>
    <w:p w14:paraId="6AFED28D" w14:textId="77777777" w:rsidR="00046FF6" w:rsidRDefault="00046FF6" w:rsidP="00F9575B">
      <w:pPr>
        <w:pStyle w:val="ListParagraph"/>
        <w:numPr>
          <w:ilvl w:val="1"/>
          <w:numId w:val="1"/>
        </w:numPr>
      </w:pPr>
      <w:r>
        <w:t>W</w:t>
      </w:r>
      <w:r w:rsidR="00F9575B">
        <w:t xml:space="preserve">e wanted to see if we </w:t>
      </w:r>
      <w:del w:id="49" w:author="M S" w:date="2014-12-04T09:27:00Z">
        <w:r w:rsidR="00F9575B" w:rsidDel="00DE1BA4">
          <w:delText xml:space="preserve">can </w:delText>
        </w:r>
      </w:del>
      <w:ins w:id="50" w:author="M S" w:date="2014-12-04T09:27:00Z">
        <w:r w:rsidR="00DE1BA4">
          <w:t xml:space="preserve">could </w:t>
        </w:r>
      </w:ins>
      <w:r w:rsidR="00F9575B">
        <w:t>classify accounts as</w:t>
      </w:r>
      <w:del w:id="51" w:author="M S" w:date="2014-12-04T09:27:00Z">
        <w:r w:rsidR="00F9575B" w:rsidDel="00DE1BA4">
          <w:delText xml:space="preserve"> </w:delText>
        </w:r>
        <w:r w:rsidR="0030186C" w:rsidDel="00DE1BA4">
          <w:delText>ie.</w:delText>
        </w:r>
      </w:del>
      <w:r w:rsidR="0030186C">
        <w:t xml:space="preserve"> </w:t>
      </w:r>
      <w:r w:rsidR="00F9575B">
        <w:t>Bach</w:t>
      </w:r>
      <w:r w:rsidR="0030186C">
        <w:t>,</w:t>
      </w:r>
      <w:r w:rsidR="00F9575B">
        <w:t xml:space="preserve"> Haydn or Vivaldi </w:t>
      </w:r>
      <w:ins w:id="52" w:author="M S" w:date="2014-12-04T09:27:00Z">
        <w:r w:rsidR="00DE1BA4">
          <w:t>-l</w:t>
        </w:r>
      </w:ins>
      <w:del w:id="53" w:author="M S" w:date="2014-12-04T09:27:00Z">
        <w:r w:rsidR="00F9575B" w:rsidDel="00DE1BA4">
          <w:delText>l</w:delText>
        </w:r>
      </w:del>
      <w:r w:rsidR="00F9575B">
        <w:t>overs and use that for predictions (</w:t>
      </w:r>
      <w:del w:id="54" w:author="M S" w:date="2014-12-04T09:28:00Z">
        <w:r w:rsidR="00F9575B" w:rsidDel="00DE1BA4">
          <w:delText xml:space="preserve">maybe </w:delText>
        </w:r>
      </w:del>
      <w:ins w:id="55" w:author="M S" w:date="2014-12-04T09:28:00Z">
        <w:r w:rsidR="00DE1BA4">
          <w:t xml:space="preserve">perhaps </w:t>
        </w:r>
      </w:ins>
      <w:r w:rsidR="00F9575B">
        <w:t xml:space="preserve">Bach lovers will be more likely to </w:t>
      </w:r>
      <w:r>
        <w:t xml:space="preserve">buy subscriptions this year as well </w:t>
      </w:r>
      <w:ins w:id="56" w:author="M S" w:date="2014-12-04T09:28:00Z">
        <w:r w:rsidR="00DE1BA4">
          <w:t>because</w:t>
        </w:r>
      </w:ins>
      <w:del w:id="57" w:author="M S" w:date="2014-12-04T09:28:00Z">
        <w:r w:rsidDel="00DE1BA4">
          <w:delText>as</w:delText>
        </w:r>
      </w:del>
      <w:r>
        <w:t xml:space="preserve"> there is </w:t>
      </w:r>
      <w:r w:rsidR="0030186C">
        <w:t xml:space="preserve">another </w:t>
      </w:r>
      <w:r>
        <w:t>Bach concert</w:t>
      </w:r>
      <w:ins w:id="58" w:author="M S" w:date="2014-12-04T09:29:00Z">
        <w:r w:rsidR="00DE1BA4">
          <w:t xml:space="preserve"> in the performance schedule</w:t>
        </w:r>
      </w:ins>
      <w:r>
        <w:t>)</w:t>
      </w:r>
      <w:ins w:id="59" w:author="M S" w:date="2014-12-04T09:28:00Z">
        <w:r w:rsidR="00DE1BA4">
          <w:t>.</w:t>
        </w:r>
      </w:ins>
    </w:p>
    <w:p w14:paraId="4CE05206" w14:textId="77777777" w:rsidR="00046FF6" w:rsidRDefault="00046FF6" w:rsidP="00F9575B">
      <w:pPr>
        <w:pStyle w:val="ListParagraph"/>
        <w:numPr>
          <w:ilvl w:val="1"/>
          <w:numId w:val="1"/>
        </w:numPr>
      </w:pPr>
      <w:r>
        <w:t xml:space="preserve">We also computed the negative preferences </w:t>
      </w:r>
      <w:ins w:id="60" w:author="M S" w:date="2014-12-04T09:29:00Z">
        <w:r w:rsidR="00DE1BA4">
          <w:t>–</w:t>
        </w:r>
      </w:ins>
      <w:del w:id="61" w:author="M S" w:date="2014-12-04T09:29:00Z">
        <w:r w:rsidDel="00DE1BA4">
          <w:delText>-</w:delText>
        </w:r>
      </w:del>
      <w:r>
        <w:t xml:space="preserve"> if </w:t>
      </w:r>
      <w:ins w:id="62" w:author="M S" w:date="2014-12-04T09:29:00Z">
        <w:r w:rsidR="00DE1BA4">
          <w:t xml:space="preserve">a </w:t>
        </w:r>
      </w:ins>
      <w:r>
        <w:t xml:space="preserve">certain account did not buy </w:t>
      </w:r>
      <w:ins w:id="63" w:author="M S" w:date="2014-12-04T09:30:00Z">
        <w:r w:rsidR="00DE1BA4">
          <w:t xml:space="preserve">a </w:t>
        </w:r>
      </w:ins>
      <w:r>
        <w:t>subscr</w:t>
      </w:r>
      <w:r w:rsidR="0030186C">
        <w:t>iption for a given year</w:t>
      </w:r>
      <w:ins w:id="64" w:author="M S" w:date="2014-12-04T09:29:00Z">
        <w:r w:rsidR="00DE1BA4">
          <w:t xml:space="preserve">, </w:t>
        </w:r>
      </w:ins>
      <w:del w:id="65" w:author="M S" w:date="2014-12-04T09:29:00Z">
        <w:r w:rsidR="0030186C" w:rsidDel="00DE1BA4">
          <w:delText xml:space="preserve"> -</w:delText>
        </w:r>
        <w:r w:rsidDel="00DE1BA4">
          <w:delText xml:space="preserve"> </w:delText>
        </w:r>
      </w:del>
      <w:r>
        <w:t xml:space="preserve">what concerts were </w:t>
      </w:r>
      <w:del w:id="66" w:author="M S" w:date="2014-12-04T09:30:00Z">
        <w:r w:rsidDel="00DE1BA4">
          <w:delText xml:space="preserve">played </w:delText>
        </w:r>
      </w:del>
      <w:ins w:id="67" w:author="M S" w:date="2014-12-04T09:30:00Z">
        <w:r w:rsidR="00DE1BA4">
          <w:t xml:space="preserve">performed that year? </w:t>
        </w:r>
      </w:ins>
      <w:del w:id="68" w:author="M S" w:date="2014-12-04T09:30:00Z">
        <w:r w:rsidDel="00DE1BA4">
          <w:delText xml:space="preserve">then – maybe </w:delText>
        </w:r>
      </w:del>
      <w:ins w:id="69" w:author="M S" w:date="2014-12-04T09:30:00Z">
        <w:r w:rsidR="00DE1BA4">
          <w:t xml:space="preserve">Perhaps, </w:t>
        </w:r>
      </w:ins>
      <w:r>
        <w:t>if similar concert is played this</w:t>
      </w:r>
      <w:r w:rsidR="00D6757F">
        <w:t xml:space="preserve"> year we </w:t>
      </w:r>
      <w:del w:id="70" w:author="M S" w:date="2014-12-04T09:30:00Z">
        <w:r w:rsidR="00D6757F" w:rsidDel="00DE1BA4">
          <w:delText xml:space="preserve">can </w:delText>
        </w:r>
      </w:del>
      <w:ins w:id="71" w:author="M S" w:date="2014-12-04T09:30:00Z">
        <w:r w:rsidR="00DE1BA4">
          <w:t xml:space="preserve">could </w:t>
        </w:r>
      </w:ins>
      <w:del w:id="72" w:author="M S" w:date="2014-12-04T09:30:00Z">
        <w:r w:rsidR="00D6757F" w:rsidDel="00DE1BA4">
          <w:delText xml:space="preserve">find </w:delText>
        </w:r>
      </w:del>
      <w:ins w:id="73" w:author="M S" w:date="2014-12-04T09:30:00Z">
        <w:r w:rsidR="00DE1BA4">
          <w:t xml:space="preserve">detect </w:t>
        </w:r>
      </w:ins>
      <w:r w:rsidR="00D6757F">
        <w:t>a pattern</w:t>
      </w:r>
      <w:ins w:id="74" w:author="M S" w:date="2014-12-04T09:30:00Z">
        <w:r w:rsidR="00DE1BA4">
          <w:t>.</w:t>
        </w:r>
      </w:ins>
      <w:r>
        <w:br/>
      </w:r>
    </w:p>
    <w:p w14:paraId="54B7921C" w14:textId="77777777" w:rsidR="00046FF6" w:rsidRDefault="00046FF6" w:rsidP="00046FF6">
      <w:pPr>
        <w:pStyle w:val="ListParagraph"/>
        <w:numPr>
          <w:ilvl w:val="0"/>
          <w:numId w:val="1"/>
        </w:numPr>
        <w:rPr>
          <w:b/>
        </w:rPr>
      </w:pPr>
      <w:del w:id="75" w:author="M S" w:date="2014-12-04T09:39:00Z">
        <w:r w:rsidRPr="00046FF6" w:rsidDel="00AE4DB6">
          <w:rPr>
            <w:b/>
          </w:rPr>
          <w:delText>Distance</w:delText>
        </w:r>
      </w:del>
      <w:ins w:id="76" w:author="M S" w:date="2014-12-04T09:39:00Z">
        <w:r w:rsidR="00AE4DB6">
          <w:rPr>
            <w:b/>
          </w:rPr>
          <w:t>Spatial</w:t>
        </w:r>
      </w:ins>
    </w:p>
    <w:p w14:paraId="216D2586" w14:textId="0D74F779" w:rsidR="00F9575B" w:rsidRPr="00046FF6" w:rsidRDefault="00046FF6" w:rsidP="00046FF6">
      <w:pPr>
        <w:pStyle w:val="ListParagraph"/>
        <w:numPr>
          <w:ilvl w:val="1"/>
          <w:numId w:val="1"/>
        </w:numPr>
        <w:rPr>
          <w:b/>
        </w:rPr>
      </w:pPr>
      <w:r>
        <w:t xml:space="preserve">We parsed and backfilled </w:t>
      </w:r>
      <w:ins w:id="77" w:author="M S" w:date="2014-12-04T09:31:00Z">
        <w:r w:rsidR="00DE1BA4">
          <w:t xml:space="preserve">the </w:t>
        </w:r>
      </w:ins>
      <w:r w:rsidRPr="00DE1BA4">
        <w:rPr>
          <w:rFonts w:ascii="Andale Mono" w:hAnsi="Andale Mono"/>
          <w:sz w:val="20"/>
          <w:szCs w:val="20"/>
          <w:rPrChange w:id="78" w:author="M S" w:date="2014-12-04T09:31:00Z">
            <w:rPr/>
          </w:rPrChange>
        </w:rPr>
        <w:t>account.csv</w:t>
      </w:r>
      <w:r>
        <w:t xml:space="preserve"> file to compute </w:t>
      </w:r>
      <w:proofErr w:type="spellStart"/>
      <w:r>
        <w:t>geo</w:t>
      </w:r>
      <w:ins w:id="79" w:author="M S" w:date="2014-12-04T09:32:00Z">
        <w:r w:rsidR="00DE1BA4">
          <w:t>descic</w:t>
        </w:r>
      </w:ins>
      <w:proofErr w:type="spellEnd"/>
      <w:r>
        <w:t xml:space="preserve"> distances from </w:t>
      </w:r>
      <w:proofErr w:type="gramStart"/>
      <w:r>
        <w:t xml:space="preserve">the </w:t>
      </w:r>
      <w:ins w:id="80" w:author="M S" w:date="2014-12-04T09:33:00Z">
        <w:r w:rsidR="00DE1BA4">
          <w:t>thee</w:t>
        </w:r>
        <w:proofErr w:type="gramEnd"/>
        <w:r w:rsidR="00DE1BA4">
          <w:t xml:space="preserve"> primary</w:t>
        </w:r>
      </w:ins>
      <w:del w:id="81" w:author="M S" w:date="2014-12-04T09:33:00Z">
        <w:r w:rsidDel="00DE1BA4">
          <w:delText>3</w:delText>
        </w:r>
      </w:del>
      <w:r>
        <w:t xml:space="preserve"> venue</w:t>
      </w:r>
      <w:del w:id="82" w:author="M S" w:date="2014-12-04T09:33:00Z">
        <w:r w:rsidDel="00DE1BA4">
          <w:delText>s</w:delText>
        </w:r>
      </w:del>
      <w:r>
        <w:t xml:space="preserve"> location</w:t>
      </w:r>
      <w:ins w:id="83" w:author="M S" w:date="2014-12-04T09:33:00Z">
        <w:r w:rsidR="00AE4DB6">
          <w:t xml:space="preserve">s (SF Jazz Center, </w:t>
        </w:r>
      </w:ins>
      <w:ins w:id="84" w:author="M S" w:date="2014-12-04T09:34:00Z">
        <w:r w:rsidR="00AE4DB6">
          <w:t>Bing Concert Hall, and</w:t>
        </w:r>
      </w:ins>
      <w:r w:rsidR="00190B73">
        <w:t xml:space="preserve"> </w:t>
      </w:r>
      <w:ins w:id="85" w:author="M S" w:date="2014-12-04T09:34:00Z">
        <w:r w:rsidR="00AE4DB6">
          <w:t xml:space="preserve">the First Congregational Church in </w:t>
        </w:r>
        <w:proofErr w:type="spellStart"/>
        <w:r w:rsidR="00AE4DB6">
          <w:t>Berkely</w:t>
        </w:r>
        <w:proofErr w:type="spellEnd"/>
        <w:r w:rsidR="00AE4DB6">
          <w:t xml:space="preserve">). We did this by assigning latitude and longitude coordinates to each account according to the </w:t>
        </w:r>
      </w:ins>
      <w:ins w:id="86" w:author="M S" w:date="2014-12-04T09:36:00Z">
        <w:r w:rsidR="00AE4DB6">
          <w:t>centroid</w:t>
        </w:r>
      </w:ins>
      <w:ins w:id="87" w:author="M S" w:date="2014-12-04T09:34:00Z">
        <w:r w:rsidR="00AE4DB6">
          <w:t xml:space="preserve"> </w:t>
        </w:r>
      </w:ins>
      <w:ins w:id="88" w:author="M S" w:date="2014-12-04T09:36:00Z">
        <w:r w:rsidR="00AE4DB6">
          <w:t>of its billing zip code.</w:t>
        </w:r>
      </w:ins>
      <w:del w:id="89" w:author="M S" w:date="2014-12-04T09:36:00Z">
        <w:r w:rsidR="00190B73" w:rsidDel="00AE4DB6">
          <w:delText>(we used centroids for given zip code).</w:delText>
        </w:r>
      </w:del>
      <w:r>
        <w:t xml:space="preserve"> </w:t>
      </w:r>
      <w:r w:rsidR="00190B73">
        <w:t>I</w:t>
      </w:r>
      <w:r>
        <w:t>n general</w:t>
      </w:r>
      <w:ins w:id="90" w:author="M S" w:date="2014-12-04T09:36:00Z">
        <w:r w:rsidR="00AE4DB6">
          <w:t>,</w:t>
        </w:r>
      </w:ins>
      <w:r>
        <w:t xml:space="preserve"> we observed</w:t>
      </w:r>
      <w:r w:rsidR="00190B73">
        <w:t xml:space="preserve"> a</w:t>
      </w:r>
      <w:r>
        <w:t xml:space="preserve"> pattern </w:t>
      </w:r>
      <w:del w:id="91" w:author="M S" w:date="2014-12-04T10:41:00Z">
        <w:r w:rsidRPr="00AE4DB6" w:rsidDel="00FF1FAC">
          <w:rPr>
            <w:highlight w:val="yellow"/>
            <w:rPrChange w:id="92" w:author="M S" w:date="2014-12-04T09:36:00Z">
              <w:rPr/>
            </w:rPrChange>
          </w:rPr>
          <w:delText>(</w:delText>
        </w:r>
      </w:del>
      <w:del w:id="93" w:author="M S" w:date="2014-12-04T10:40:00Z">
        <w:r w:rsidRPr="00AE4DB6" w:rsidDel="00FF1FAC">
          <w:rPr>
            <w:highlight w:val="yellow"/>
            <w:rPrChange w:id="94" w:author="M S" w:date="2014-12-04T09:36:00Z">
              <w:rPr/>
            </w:rPrChange>
          </w:rPr>
          <w:delText>we will submit a corresponding visualization for that</w:delText>
        </w:r>
      </w:del>
      <w:del w:id="95" w:author="M S" w:date="2014-12-04T10:41:00Z">
        <w:r w:rsidRPr="00AE4DB6" w:rsidDel="00FF1FAC">
          <w:rPr>
            <w:highlight w:val="yellow"/>
            <w:rPrChange w:id="96" w:author="M S" w:date="2014-12-04T09:36:00Z">
              <w:rPr/>
            </w:rPrChange>
          </w:rPr>
          <w:delText>)</w:delText>
        </w:r>
        <w:r w:rsidDel="00FF1FAC">
          <w:delText xml:space="preserve"> </w:delText>
        </w:r>
      </w:del>
      <w:r>
        <w:t xml:space="preserve">that accounts from outside California </w:t>
      </w:r>
      <w:del w:id="97" w:author="M S" w:date="2014-12-04T10:41:00Z">
        <w:r w:rsidR="00190B73" w:rsidDel="00FF1FAC">
          <w:delText xml:space="preserve">are </w:delText>
        </w:r>
      </w:del>
      <w:del w:id="98" w:author="M S" w:date="2014-12-04T10:42:00Z">
        <w:r w:rsidDel="00FF1FAC">
          <w:delText>hardly ever</w:delText>
        </w:r>
      </w:del>
      <w:ins w:id="99" w:author="M S" w:date="2014-12-04T10:42:00Z">
        <w:r w:rsidR="00FF1FAC">
          <w:t>rarely</w:t>
        </w:r>
      </w:ins>
      <w:r>
        <w:t xml:space="preserve"> </w:t>
      </w:r>
      <w:del w:id="100" w:author="M S" w:date="2014-12-04T10:42:00Z">
        <w:r w:rsidDel="00FF1FAC">
          <w:delText>buy</w:delText>
        </w:r>
      </w:del>
      <w:del w:id="101" w:author="M S" w:date="2014-12-04T09:37:00Z">
        <w:r w:rsidR="00190B73" w:rsidDel="00AE4DB6">
          <w:delText>ing</w:delText>
        </w:r>
      </w:del>
      <w:ins w:id="102" w:author="M S" w:date="2014-12-04T10:42:00Z">
        <w:r w:rsidR="00FF1FAC">
          <w:t>bought</w:t>
        </w:r>
      </w:ins>
      <w:r>
        <w:t xml:space="preserve"> new subscriptions and accounts outside </w:t>
      </w:r>
      <w:ins w:id="103" w:author="M S" w:date="2014-12-04T10:42:00Z">
        <w:r w:rsidR="00FF1FAC">
          <w:t xml:space="preserve">the </w:t>
        </w:r>
      </w:ins>
      <w:r>
        <w:t>Bay Area</w:t>
      </w:r>
      <w:del w:id="104" w:author="M S" w:date="2014-12-04T09:37:00Z">
        <w:r w:rsidR="00190B73" w:rsidDel="00AE4DB6">
          <w:delText xml:space="preserve"> are</w:delText>
        </w:r>
      </w:del>
      <w:r>
        <w:t xml:space="preserve"> </w:t>
      </w:r>
      <w:del w:id="105" w:author="M S" w:date="2014-12-04T10:42:00Z">
        <w:r w:rsidDel="00FF1FAC">
          <w:delText>hardly ever buy</w:delText>
        </w:r>
      </w:del>
      <w:del w:id="106" w:author="M S" w:date="2014-12-04T09:37:00Z">
        <w:r w:rsidR="00190B73" w:rsidDel="00AE4DB6">
          <w:delText>ing</w:delText>
        </w:r>
      </w:del>
      <w:ins w:id="107" w:author="M S" w:date="2014-12-04T10:42:00Z">
        <w:r w:rsidR="00FF1FAC">
          <w:t>rarely bought</w:t>
        </w:r>
      </w:ins>
      <w:r>
        <w:t xml:space="preserve"> more than one </w:t>
      </w:r>
      <w:ins w:id="108" w:author="M S" w:date="2014-12-04T09:37:00Z">
        <w:r w:rsidR="00AE4DB6">
          <w:t>subscription</w:t>
        </w:r>
      </w:ins>
      <w:ins w:id="109" w:author="M S" w:date="2014-12-04T10:42:00Z">
        <w:r w:rsidR="00FF1FAC">
          <w:t xml:space="preserve"> (this effect can be observed </w:t>
        </w:r>
      </w:ins>
      <w:ins w:id="110" w:author="M S" w:date="2014-12-04T10:43:00Z">
        <w:r w:rsidR="00FF1FAC">
          <w:t>by exploring</w:t>
        </w:r>
      </w:ins>
      <w:ins w:id="111" w:author="M S" w:date="2014-12-04T10:42:00Z">
        <w:r w:rsidR="00FF1FAC">
          <w:t xml:space="preserve"> our web </w:t>
        </w:r>
      </w:ins>
      <w:ins w:id="112" w:author="M S" w:date="2014-12-04T10:43:00Z">
        <w:r w:rsidR="00FF1FAC">
          <w:t>visualization</w:t>
        </w:r>
      </w:ins>
      <w:ins w:id="113" w:author="M S" w:date="2014-12-04T10:42:00Z">
        <w:r w:rsidR="00FF1FAC">
          <w:t xml:space="preserve"> </w:t>
        </w:r>
      </w:ins>
      <w:ins w:id="114" w:author="M S" w:date="2014-12-04T10:43:00Z">
        <w:r w:rsidR="00FF1FAC">
          <w:fldChar w:fldCharType="begin"/>
        </w:r>
        <w:r w:rsidR="00FF1FAC">
          <w:instrText xml:space="preserve"> HYPERLINK "https://a.tiles.mapbox.com/v4/milwaukeestat.k3a6h78o/page.html?access_token=pk.eyJ1IjoibWlsd2F1a2Vlc3RhdCIsImEiOiJtSjZjOGdjIn0.tjwaUCz_8PMqq9ePiwB5nw" \l "8/37.697/-121.542" </w:instrText>
        </w:r>
        <w:r w:rsidR="00FF1FAC">
          <w:fldChar w:fldCharType="separate"/>
        </w:r>
        <w:r w:rsidR="00FF1FAC" w:rsidRPr="00FF1FAC">
          <w:rPr>
            <w:rStyle w:val="Hyperlink"/>
          </w:rPr>
          <w:t>here</w:t>
        </w:r>
        <w:r w:rsidR="00FF1FAC">
          <w:fldChar w:fldCharType="end"/>
        </w:r>
        <w:r w:rsidR="00FF1FAC">
          <w:t>)</w:t>
        </w:r>
      </w:ins>
      <w:ins w:id="115" w:author="M S" w:date="2014-12-04T09:37:00Z">
        <w:r w:rsidR="00AE4DB6">
          <w:t xml:space="preserve">. </w:t>
        </w:r>
      </w:ins>
      <w:ins w:id="116" w:author="M S" w:date="2014-12-04T09:38:00Z">
        <w:r w:rsidR="00E976ED">
          <w:t>T</w:t>
        </w:r>
        <w:r w:rsidR="00AE4DB6">
          <w:t>herefore,</w:t>
        </w:r>
      </w:ins>
      <w:del w:id="117" w:author="M S" w:date="2014-12-04T09:37:00Z">
        <w:r w:rsidDel="00AE4DB6">
          <w:delText>s</w:delText>
        </w:r>
      </w:del>
      <w:del w:id="118" w:author="M S" w:date="2014-12-04T09:38:00Z">
        <w:r w:rsidDel="00AE4DB6">
          <w:delText>o</w:delText>
        </w:r>
      </w:del>
      <w:del w:id="119" w:author="M S" w:date="2014-12-04T09:37:00Z">
        <w:r w:rsidDel="00AE4DB6">
          <w:delText xml:space="preserve"> </w:delText>
        </w:r>
      </w:del>
      <w:del w:id="120" w:author="M S" w:date="2014-12-04T09:38:00Z">
        <w:r w:rsidR="008E4152" w:rsidDel="00AE4DB6">
          <w:delText>it seemed</w:delText>
        </w:r>
      </w:del>
      <w:r w:rsidR="008E4152">
        <w:t xml:space="preserve"> </w:t>
      </w:r>
      <w:ins w:id="121" w:author="M S" w:date="2014-12-04T10:44:00Z">
        <w:r w:rsidR="00E976ED">
          <w:t xml:space="preserve">we </w:t>
        </w:r>
      </w:ins>
      <w:ins w:id="122" w:author="M S" w:date="2014-12-04T09:39:00Z">
        <w:r w:rsidR="00AE4DB6">
          <w:t xml:space="preserve">expected </w:t>
        </w:r>
      </w:ins>
      <w:r w:rsidR="008E4152">
        <w:t xml:space="preserve">that </w:t>
      </w:r>
      <w:ins w:id="123" w:author="M S" w:date="2014-12-04T09:38:00Z">
        <w:r w:rsidR="00AE4DB6">
          <w:t xml:space="preserve">spatial </w:t>
        </w:r>
      </w:ins>
      <w:r w:rsidR="008E4152">
        <w:t>predictors</w:t>
      </w:r>
      <w:r>
        <w:t xml:space="preserve"> </w:t>
      </w:r>
      <w:r w:rsidR="00190B73">
        <w:t>like</w:t>
      </w:r>
      <w:r>
        <w:t xml:space="preserve"> St</w:t>
      </w:r>
      <w:r w:rsidR="00651D73">
        <w:t xml:space="preserve">ate, City or </w:t>
      </w:r>
      <w:del w:id="124" w:author="M S" w:date="2014-12-04T09:38:00Z">
        <w:r w:rsidR="00651D73" w:rsidDel="00AE4DB6">
          <w:delText>mentioned</w:delText>
        </w:r>
        <w:r w:rsidR="008E4152" w:rsidDel="00AE4DB6">
          <w:delText xml:space="preserve"> </w:delText>
        </w:r>
      </w:del>
      <w:r w:rsidR="008E4152">
        <w:t>distance</w:t>
      </w:r>
      <w:ins w:id="125" w:author="M S" w:date="2014-12-04T09:38:00Z">
        <w:r w:rsidR="00AE4DB6">
          <w:t>-to-venue</w:t>
        </w:r>
      </w:ins>
      <w:del w:id="126" w:author="M S" w:date="2014-12-04T09:38:00Z">
        <w:r w:rsidR="008E4152" w:rsidDel="00AE4DB6">
          <w:delText xml:space="preserve"> etc.</w:delText>
        </w:r>
      </w:del>
      <w:r w:rsidR="00DD0318">
        <w:t xml:space="preserve"> </w:t>
      </w:r>
      <w:del w:id="127" w:author="M S" w:date="2014-12-04T09:38:00Z">
        <w:r w:rsidR="00DD0318" w:rsidDel="00AE4DB6">
          <w:delText xml:space="preserve">should </w:delText>
        </w:r>
      </w:del>
      <w:ins w:id="128" w:author="M S" w:date="2014-12-04T09:38:00Z">
        <w:r w:rsidR="00AE4DB6">
          <w:t xml:space="preserve">would </w:t>
        </w:r>
      </w:ins>
      <w:r w:rsidR="00DD0318">
        <w:t>be</w:t>
      </w:r>
      <w:r w:rsidR="008E4152">
        <w:t xml:space="preserve"> </w:t>
      </w:r>
      <w:r>
        <w:t>very useful</w:t>
      </w:r>
      <w:r w:rsidR="00A70C31">
        <w:t xml:space="preserve"> (it </w:t>
      </w:r>
      <w:ins w:id="129" w:author="M S" w:date="2014-12-04T09:40:00Z">
        <w:r w:rsidR="00AE4DB6">
          <w:lastRenderedPageBreak/>
          <w:t xml:space="preserve">actually </w:t>
        </w:r>
      </w:ins>
      <w:r w:rsidR="00A70C31">
        <w:t>turned out</w:t>
      </w:r>
      <w:ins w:id="130" w:author="M S" w:date="2014-12-04T09:40:00Z">
        <w:r w:rsidR="00AE4DB6">
          <w:t xml:space="preserve"> that</w:t>
        </w:r>
      </w:ins>
      <w:r w:rsidR="00A70C31">
        <w:t xml:space="preserve"> they behaved </w:t>
      </w:r>
      <w:del w:id="131" w:author="M S" w:date="2014-12-04T09:40:00Z">
        <w:r w:rsidR="00A70C31" w:rsidDel="00AE4DB6">
          <w:delText>weird</w:delText>
        </w:r>
      </w:del>
      <w:ins w:id="132" w:author="M S" w:date="2014-12-04T09:40:00Z">
        <w:r w:rsidR="00AE4DB6">
          <w:t>strangely</w:t>
        </w:r>
      </w:ins>
      <w:r w:rsidR="00A70C31">
        <w:t xml:space="preserve">, which we describe </w:t>
      </w:r>
      <w:del w:id="133" w:author="M S" w:date="2014-12-04T09:40:00Z">
        <w:r w:rsidR="00A70C31" w:rsidDel="00AE4DB6">
          <w:delText>later on</w:delText>
        </w:r>
      </w:del>
      <w:ins w:id="134" w:author="M S" w:date="2014-12-04T09:40:00Z">
        <w:r w:rsidR="00AE4DB6">
          <w:t>below</w:t>
        </w:r>
      </w:ins>
      <w:r w:rsidR="00A70C31">
        <w:t>)</w:t>
      </w:r>
      <w:ins w:id="135" w:author="M S" w:date="2014-12-04T09:40:00Z">
        <w:r w:rsidR="00AE4DB6">
          <w:t>.</w:t>
        </w:r>
      </w:ins>
      <w:r>
        <w:br/>
      </w:r>
    </w:p>
    <w:p w14:paraId="734547FD" w14:textId="77777777" w:rsidR="00046FF6" w:rsidRDefault="00046FF6" w:rsidP="00046F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Past subscriptions</w:t>
      </w:r>
    </w:p>
    <w:p w14:paraId="43E7AB99" w14:textId="77777777" w:rsidR="00046FF6" w:rsidRPr="00046FF6" w:rsidRDefault="00046FF6" w:rsidP="00046FF6">
      <w:pPr>
        <w:pStyle w:val="ListParagraph"/>
        <w:numPr>
          <w:ilvl w:val="1"/>
          <w:numId w:val="1"/>
        </w:numPr>
        <w:rPr>
          <w:b/>
        </w:rPr>
      </w:pPr>
      <w:r>
        <w:t xml:space="preserve">We </w:t>
      </w:r>
      <w:del w:id="136" w:author="M S" w:date="2014-12-04T09:41:00Z">
        <w:r w:rsidDel="00AE4DB6">
          <w:delText xml:space="preserve">have </w:delText>
        </w:r>
      </w:del>
      <w:r>
        <w:t>noticed that submitting prediction</w:t>
      </w:r>
      <w:ins w:id="137" w:author="M S" w:date="2014-12-04T09:41:00Z">
        <w:r w:rsidR="00AE4DB6">
          <w:t>s</w:t>
        </w:r>
      </w:ins>
      <w:r>
        <w:t xml:space="preserve"> that mimic</w:t>
      </w:r>
      <w:del w:id="138" w:author="M S" w:date="2014-12-04T09:41:00Z">
        <w:r w:rsidDel="00AE4DB6">
          <w:delText>s</w:delText>
        </w:r>
      </w:del>
      <w:r>
        <w:t xml:space="preserve"> </w:t>
      </w:r>
      <w:del w:id="139" w:author="M S" w:date="2014-12-04T09:41:00Z">
        <w:r w:rsidDel="00AE4DB6">
          <w:delText xml:space="preserve">last </w:delText>
        </w:r>
      </w:del>
      <w:ins w:id="140" w:author="M S" w:date="2014-12-04T09:41:00Z">
        <w:r w:rsidR="00AE4DB6">
          <w:t xml:space="preserve">the prior </w:t>
        </w:r>
      </w:ins>
      <w:r>
        <w:t xml:space="preserve">year </w:t>
      </w:r>
      <w:ins w:id="141" w:author="M S" w:date="2014-12-04T09:41:00Z">
        <w:r w:rsidR="00AE4DB6">
          <w:t>was</w:t>
        </w:r>
      </w:ins>
      <w:del w:id="142" w:author="M S" w:date="2014-12-04T09:41:00Z">
        <w:r w:rsidDel="00AE4DB6">
          <w:delText>is</w:delText>
        </w:r>
      </w:del>
      <w:proofErr w:type="gramStart"/>
      <w:r>
        <w:t xml:space="preserve"> </w:t>
      </w:r>
      <w:ins w:id="143" w:author="M S" w:date="2014-12-04T09:42:00Z">
        <w:r w:rsidR="00AE4DB6">
          <w:t>,</w:t>
        </w:r>
        <w:proofErr w:type="gramEnd"/>
        <w:r w:rsidR="00AE4DB6">
          <w:t xml:space="preserve"> by itself, resulting in </w:t>
        </w:r>
      </w:ins>
      <w:del w:id="144" w:author="M S" w:date="2014-12-04T09:42:00Z">
        <w:r w:rsidDel="00AE4DB6">
          <w:delText xml:space="preserve">already giving </w:delText>
        </w:r>
      </w:del>
      <w:r>
        <w:t xml:space="preserve">a good score, so it was obvious that number of subscriptions bought over </w:t>
      </w:r>
      <w:ins w:id="145" w:author="M S" w:date="2014-12-04T09:42:00Z">
        <w:r w:rsidR="00AE4DB6">
          <w:t xml:space="preserve">each </w:t>
        </w:r>
      </w:ins>
      <w:r>
        <w:t xml:space="preserve">year for a few last years </w:t>
      </w:r>
      <w:del w:id="146" w:author="M S" w:date="2014-12-04T09:42:00Z">
        <w:r w:rsidDel="00AE4DB6">
          <w:delText xml:space="preserve">will </w:delText>
        </w:r>
      </w:del>
      <w:ins w:id="147" w:author="M S" w:date="2014-12-04T09:42:00Z">
        <w:r w:rsidR="00AE4DB6">
          <w:t xml:space="preserve">would </w:t>
        </w:r>
      </w:ins>
      <w:r>
        <w:t>be a useful predictor</w:t>
      </w:r>
      <w:ins w:id="148" w:author="M S" w:date="2014-12-04T09:42:00Z">
        <w:r w:rsidR="00AE4DB6">
          <w:t>.</w:t>
        </w:r>
      </w:ins>
      <w:r>
        <w:br/>
      </w:r>
    </w:p>
    <w:p w14:paraId="29AEDBA2" w14:textId="77777777" w:rsidR="00046FF6" w:rsidRDefault="00046FF6" w:rsidP="00046FF6">
      <w:pPr>
        <w:pStyle w:val="ListParagraph"/>
        <w:numPr>
          <w:ilvl w:val="0"/>
          <w:numId w:val="1"/>
        </w:numPr>
        <w:rPr>
          <w:b/>
        </w:rPr>
      </w:pPr>
      <w:r w:rsidRPr="00046FF6">
        <w:rPr>
          <w:b/>
        </w:rPr>
        <w:t>Tickets</w:t>
      </w:r>
      <w:r>
        <w:rPr>
          <w:b/>
        </w:rPr>
        <w:t>, prices</w:t>
      </w:r>
      <w:r w:rsidR="00F90E8D">
        <w:rPr>
          <w:b/>
        </w:rPr>
        <w:t>, section</w:t>
      </w:r>
      <w:r w:rsidR="00737C21">
        <w:rPr>
          <w:b/>
        </w:rPr>
        <w:t>s</w:t>
      </w:r>
      <w:r w:rsidR="00F90E8D">
        <w:rPr>
          <w:b/>
        </w:rPr>
        <w:t>, packages</w:t>
      </w:r>
    </w:p>
    <w:p w14:paraId="342CA188" w14:textId="77777777" w:rsidR="00046FF6" w:rsidRPr="00046FF6" w:rsidRDefault="00046FF6" w:rsidP="00046FF6">
      <w:pPr>
        <w:pStyle w:val="ListParagraph"/>
        <w:numPr>
          <w:ilvl w:val="1"/>
          <w:numId w:val="1"/>
        </w:numPr>
        <w:rPr>
          <w:b/>
        </w:rPr>
      </w:pPr>
      <w:r>
        <w:t xml:space="preserve">Using </w:t>
      </w:r>
      <w:proofErr w:type="spellStart"/>
      <w:proofErr w:type="gramStart"/>
      <w:r w:rsidRPr="00C62884">
        <w:rPr>
          <w:rFonts w:ascii="Andale Mono" w:hAnsi="Andale Mono"/>
          <w:sz w:val="20"/>
          <w:szCs w:val="20"/>
          <w:rPrChange w:id="149" w:author="M S" w:date="2014-12-04T09:43:00Z">
            <w:rPr/>
          </w:rPrChange>
        </w:rPr>
        <w:t>dcast</w:t>
      </w:r>
      <w:proofErr w:type="spellEnd"/>
      <w:ins w:id="150" w:author="M S" w:date="2014-12-04T09:43:00Z">
        <w:r w:rsidR="00C62884">
          <w:rPr>
            <w:rFonts w:ascii="Andale Mono" w:hAnsi="Andale Mono"/>
            <w:sz w:val="20"/>
            <w:szCs w:val="20"/>
          </w:rPr>
          <w:t>(</w:t>
        </w:r>
        <w:proofErr w:type="gramEnd"/>
        <w:r w:rsidR="00C62884">
          <w:rPr>
            <w:rFonts w:ascii="Andale Mono" w:hAnsi="Andale Mono"/>
            <w:sz w:val="20"/>
            <w:szCs w:val="20"/>
          </w:rPr>
          <w:t>)</w:t>
        </w:r>
      </w:ins>
      <w:r>
        <w:t xml:space="preserve"> and </w:t>
      </w:r>
      <w:r w:rsidRPr="00C62884">
        <w:rPr>
          <w:rFonts w:ascii="Andale Mono" w:hAnsi="Andale Mono"/>
          <w:sz w:val="20"/>
          <w:szCs w:val="20"/>
          <w:rPrChange w:id="151" w:author="M S" w:date="2014-12-04T09:43:00Z">
            <w:rPr/>
          </w:rPrChange>
        </w:rPr>
        <w:t>melt</w:t>
      </w:r>
      <w:ins w:id="152" w:author="M S" w:date="2014-12-04T09:43:00Z">
        <w:r w:rsidR="00C62884" w:rsidRPr="00C62884">
          <w:rPr>
            <w:rFonts w:ascii="Andale Mono" w:hAnsi="Andale Mono"/>
            <w:sz w:val="20"/>
            <w:szCs w:val="20"/>
            <w:rPrChange w:id="153" w:author="M S" w:date="2014-12-04T09:43:00Z">
              <w:rPr/>
            </w:rPrChange>
          </w:rPr>
          <w:t>()</w:t>
        </w:r>
        <w:r w:rsidR="00C62884">
          <w:rPr>
            <w:rFonts w:ascii="Andale Mono" w:hAnsi="Andale Mono"/>
            <w:sz w:val="20"/>
            <w:szCs w:val="20"/>
          </w:rPr>
          <w:t>,</w:t>
        </w:r>
      </w:ins>
      <w:r>
        <w:t xml:space="preserve"> we also prepared a lot of predictors based on price</w:t>
      </w:r>
      <w:del w:id="154" w:author="M S" w:date="2014-12-04T09:44:00Z">
        <w:r w:rsidDel="00C62884">
          <w:delText>s</w:delText>
        </w:r>
      </w:del>
      <w:r>
        <w:t xml:space="preserve"> levels, number of tickets bought by that account during that year</w:t>
      </w:r>
      <w:ins w:id="155" w:author="M S" w:date="2014-12-04T09:44:00Z">
        <w:r w:rsidR="00C62884">
          <w:t>,</w:t>
        </w:r>
      </w:ins>
      <w:r>
        <w:t xml:space="preserve"> etc.</w:t>
      </w:r>
      <w:r>
        <w:br/>
      </w:r>
    </w:p>
    <w:p w14:paraId="2F3DA36B" w14:textId="77777777" w:rsidR="00046FF6" w:rsidRDefault="00046FF6" w:rsidP="00046FF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Account.num</w:t>
      </w:r>
      <w:proofErr w:type="spellEnd"/>
    </w:p>
    <w:p w14:paraId="6AB2FE82" w14:textId="77777777" w:rsidR="00C62884" w:rsidRPr="00C62884" w:rsidRDefault="00046FF6" w:rsidP="00046FF6">
      <w:pPr>
        <w:pStyle w:val="ListParagraph"/>
        <w:numPr>
          <w:ilvl w:val="1"/>
          <w:numId w:val="1"/>
        </w:numPr>
        <w:rPr>
          <w:ins w:id="156" w:author="M S" w:date="2014-12-04T09:45:00Z"/>
          <w:b/>
          <w:rPrChange w:id="157" w:author="M S" w:date="2014-12-04T09:45:00Z">
            <w:rPr>
              <w:ins w:id="158" w:author="M S" w:date="2014-12-04T09:45:00Z"/>
            </w:rPr>
          </w:rPrChange>
        </w:rPr>
      </w:pPr>
      <w:del w:id="159" w:author="M S" w:date="2014-12-04T09:44:00Z">
        <w:r w:rsidDel="00C62884">
          <w:delText xml:space="preserve">That </w:delText>
        </w:r>
      </w:del>
      <w:ins w:id="160" w:author="M S" w:date="2014-12-04T09:44:00Z">
        <w:r w:rsidR="00C62884">
          <w:t xml:space="preserve">This </w:t>
        </w:r>
      </w:ins>
      <w:r>
        <w:t>was a surprising feature to</w:t>
      </w:r>
      <w:r w:rsidR="00272B47">
        <w:t xml:space="preserve"> even consider – </w:t>
      </w:r>
      <w:del w:id="161" w:author="M S" w:date="2014-12-04T09:45:00Z">
        <w:r w:rsidR="00272B47" w:rsidDel="00C62884">
          <w:delText xml:space="preserve">how </w:delText>
        </w:r>
      </w:del>
      <w:del w:id="162" w:author="M S" w:date="2014-12-04T09:44:00Z">
        <w:r w:rsidR="00272B47" w:rsidDel="00C62884">
          <w:delText xml:space="preserve">come </w:delText>
        </w:r>
      </w:del>
      <w:del w:id="163" w:author="M S" w:date="2014-12-04T09:45:00Z">
        <w:r w:rsidR="00272B47" w:rsidDel="00C62884">
          <w:delText>that</w:delText>
        </w:r>
      </w:del>
      <w:ins w:id="164" w:author="M S" w:date="2014-12-04T09:45:00Z">
        <w:r w:rsidR="00C62884">
          <w:t>could</w:t>
        </w:r>
      </w:ins>
      <w:ins w:id="165" w:author="M S" w:date="2014-12-04T09:44:00Z">
        <w:r w:rsidR="00C62884">
          <w:t xml:space="preserve"> the</w:t>
        </w:r>
      </w:ins>
      <w:r w:rsidR="00272B47">
        <w:t xml:space="preserve"> </w:t>
      </w:r>
      <w:ins w:id="166" w:author="M S" w:date="2014-12-04T09:47:00Z">
        <w:r w:rsidR="00C62884">
          <w:t xml:space="preserve">simple </w:t>
        </w:r>
      </w:ins>
      <w:r w:rsidR="001A6129">
        <w:t>line number</w:t>
      </w:r>
      <w:r w:rsidR="00272B47">
        <w:t xml:space="preserve"> </w:t>
      </w:r>
      <w:ins w:id="167" w:author="M S" w:date="2014-12-04T09:47:00Z">
        <w:r w:rsidR="00C62884">
          <w:t xml:space="preserve">(its index) </w:t>
        </w:r>
      </w:ins>
      <w:r w:rsidR="00272B47">
        <w:t xml:space="preserve">in the </w:t>
      </w:r>
      <w:r w:rsidR="00272B47" w:rsidRPr="00C62884">
        <w:rPr>
          <w:rFonts w:ascii="Andale Mono" w:hAnsi="Andale Mono"/>
          <w:sz w:val="20"/>
          <w:szCs w:val="20"/>
          <w:rPrChange w:id="168" w:author="M S" w:date="2014-12-04T09:44:00Z">
            <w:rPr/>
          </w:rPrChange>
        </w:rPr>
        <w:t>accounts.csv</w:t>
      </w:r>
      <w:r w:rsidR="001A6129">
        <w:t xml:space="preserve"> for given account</w:t>
      </w:r>
      <w:r w:rsidR="00272B47">
        <w:t xml:space="preserve"> could be useful? </w:t>
      </w:r>
      <w:ins w:id="169" w:author="M S" w:date="2014-12-04T09:45:00Z">
        <w:r w:rsidR="00C62884">
          <w:t xml:space="preserve">It </w:t>
        </w:r>
      </w:ins>
      <w:ins w:id="170" w:author="M S" w:date="2014-12-04T09:46:00Z">
        <w:r w:rsidR="00C62884">
          <w:t>shouldn’t</w:t>
        </w:r>
      </w:ins>
      <w:ins w:id="171" w:author="M S" w:date="2014-12-04T09:45:00Z">
        <w:r w:rsidR="00C62884">
          <w:t xml:space="preserve"> </w:t>
        </w:r>
      </w:ins>
      <w:ins w:id="172" w:author="M S" w:date="2014-12-04T09:46:00Z">
        <w:r w:rsidR="00C62884">
          <w:t xml:space="preserve">be useful if the account order was random. But, </w:t>
        </w:r>
      </w:ins>
      <w:ins w:id="173" w:author="M S" w:date="2014-12-04T09:48:00Z">
        <w:r w:rsidR="00C62884">
          <w:t>as</w:t>
        </w:r>
      </w:ins>
      <w:ins w:id="174" w:author="M S" w:date="2014-12-04T09:47:00Z">
        <w:r w:rsidR="00C62884">
          <w:t xml:space="preserve"> found </w:t>
        </w:r>
      </w:ins>
      <w:ins w:id="175" w:author="M S" w:date="2014-12-04T09:48:00Z">
        <w:r w:rsidR="00C62884">
          <w:t xml:space="preserve">out, </w:t>
        </w:r>
      </w:ins>
      <w:ins w:id="176" w:author="M S" w:date="2014-12-04T09:47:00Z">
        <w:r w:rsidR="00C62884">
          <w:t xml:space="preserve">it </w:t>
        </w:r>
      </w:ins>
      <w:ins w:id="177" w:author="M S" w:date="2014-12-04T09:46:00Z">
        <w:r w:rsidR="00C62884">
          <w:t>a</w:t>
        </w:r>
      </w:ins>
      <w:del w:id="178" w:author="M S" w:date="2014-12-04T09:46:00Z">
        <w:r w:rsidR="00272B47" w:rsidDel="00C62884">
          <w:delText>A</w:delText>
        </w:r>
      </w:del>
      <w:r w:rsidR="00272B47">
        <w:t xml:space="preserve">ctually </w:t>
      </w:r>
      <w:del w:id="179" w:author="M S" w:date="2014-12-04T09:47:00Z">
        <w:r w:rsidR="00272B47" w:rsidDel="00C62884">
          <w:delText xml:space="preserve">it </w:delText>
        </w:r>
      </w:del>
      <w:r w:rsidR="00497DBE">
        <w:t>was</w:t>
      </w:r>
      <w:ins w:id="180" w:author="M S" w:date="2014-12-04T09:47:00Z">
        <w:r w:rsidR="00C62884">
          <w:t xml:space="preserve"> quite useful</w:t>
        </w:r>
      </w:ins>
      <w:r w:rsidR="00272B47">
        <w:t>.</w:t>
      </w:r>
      <w:r>
        <w:t xml:space="preserve"> </w:t>
      </w:r>
    </w:p>
    <w:p w14:paraId="7ACD78F4" w14:textId="728424F3" w:rsidR="008A54D3" w:rsidRDefault="00272B47" w:rsidP="00C62884">
      <w:pPr>
        <w:ind w:left="1440"/>
        <w:rPr>
          <w:ins w:id="181" w:author="M S" w:date="2014-12-04T10:56:00Z"/>
        </w:rPr>
        <w:pPrChange w:id="182" w:author="M S" w:date="2014-12-04T09:4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O</w:t>
      </w:r>
      <w:r w:rsidR="00046FF6">
        <w:t xml:space="preserve">nce we noticed that we </w:t>
      </w:r>
      <w:del w:id="183" w:author="M S" w:date="2014-12-04T09:48:00Z">
        <w:r w:rsidR="00046FF6" w:rsidDel="00C62884">
          <w:delText xml:space="preserve">are </w:delText>
        </w:r>
      </w:del>
      <w:ins w:id="184" w:author="M S" w:date="2014-12-04T09:48:00Z">
        <w:r w:rsidR="00C62884">
          <w:t xml:space="preserve">were </w:t>
        </w:r>
      </w:ins>
      <w:r w:rsidR="00046FF6">
        <w:t xml:space="preserve">likely to get best results with GBM and </w:t>
      </w:r>
      <w:r w:rsidR="000F2816">
        <w:t xml:space="preserve">decision </w:t>
      </w:r>
      <w:r w:rsidR="00046FF6">
        <w:t>trees</w:t>
      </w:r>
      <w:ins w:id="185" w:author="M S" w:date="2014-12-04T10:53:00Z">
        <w:r w:rsidR="008A54D3">
          <w:t>,</w:t>
        </w:r>
      </w:ins>
      <w:r w:rsidR="00046FF6">
        <w:t xml:space="preserve"> we </w:t>
      </w:r>
      <w:del w:id="186" w:author="M S" w:date="2014-12-04T09:49:00Z">
        <w:r w:rsidR="00046FF6" w:rsidDel="00C62884">
          <w:delText xml:space="preserve">have done some </w:delText>
        </w:r>
      </w:del>
      <w:r w:rsidR="00046FF6">
        <w:t>analy</w:t>
      </w:r>
      <w:ins w:id="187" w:author="M S" w:date="2014-12-04T10:26:00Z">
        <w:r w:rsidR="00EA368A">
          <w:t>z</w:t>
        </w:r>
      </w:ins>
      <w:del w:id="188" w:author="M S" w:date="2014-12-04T10:26:00Z">
        <w:r w:rsidR="00046FF6" w:rsidDel="00EA368A">
          <w:delText>s</w:delText>
        </w:r>
      </w:del>
      <w:ins w:id="189" w:author="M S" w:date="2014-12-04T09:49:00Z">
        <w:r w:rsidR="00C62884">
          <w:t>ed</w:t>
        </w:r>
      </w:ins>
      <w:del w:id="190" w:author="M S" w:date="2014-12-04T09:49:00Z">
        <w:r w:rsidR="00046FF6" w:rsidDel="00C62884">
          <w:delText>is</w:delText>
        </w:r>
      </w:del>
      <w:r w:rsidR="00046FF6">
        <w:t xml:space="preserve"> </w:t>
      </w:r>
      <w:ins w:id="191" w:author="M S" w:date="2014-12-04T09:49:00Z">
        <w:r w:rsidR="00C62884">
          <w:t>the</w:t>
        </w:r>
      </w:ins>
      <w:del w:id="192" w:author="M S" w:date="2014-12-04T09:49:00Z">
        <w:r w:rsidR="00046FF6" w:rsidDel="00C62884">
          <w:delText>on</w:delText>
        </w:r>
      </w:del>
      <w:r w:rsidR="00046FF6">
        <w:t xml:space="preserve"> accounts that </w:t>
      </w:r>
      <w:del w:id="193" w:author="M S" w:date="2014-12-04T09:49:00Z">
        <w:r w:rsidR="00046FF6" w:rsidDel="00C62884">
          <w:delText xml:space="preserve">are </w:delText>
        </w:r>
      </w:del>
      <w:ins w:id="194" w:author="M S" w:date="2014-12-04T09:49:00Z">
        <w:r w:rsidR="00C62884">
          <w:t xml:space="preserve">were </w:t>
        </w:r>
      </w:ins>
      <w:r w:rsidR="00046FF6">
        <w:t xml:space="preserve">buying subscriptions and changing </w:t>
      </w:r>
      <w:del w:id="195" w:author="M S" w:date="2014-12-04T10:54:00Z">
        <w:r w:rsidR="00046FF6" w:rsidDel="008A54D3">
          <w:delText>the number of subscriptions</w:delText>
        </w:r>
      </w:del>
      <w:ins w:id="196" w:author="M S" w:date="2014-12-04T10:54:00Z">
        <w:r w:rsidR="008A54D3">
          <w:t>the level of subscriptions over the years,</w:t>
        </w:r>
      </w:ins>
      <w:r w:rsidR="00046FF6">
        <w:t xml:space="preserve"> </w:t>
      </w:r>
      <w:del w:id="197" w:author="M S" w:date="2014-12-04T09:49:00Z">
        <w:r w:rsidR="00046FF6" w:rsidDel="00C62884">
          <w:delText xml:space="preserve">from </w:delText>
        </w:r>
      </w:del>
      <w:ins w:id="198" w:author="M S" w:date="2014-12-04T09:50:00Z">
        <w:r w:rsidR="00C62884">
          <w:t>as well as</w:t>
        </w:r>
      </w:ins>
      <w:ins w:id="199" w:author="M S" w:date="2014-12-04T09:49:00Z">
        <w:r w:rsidR="00C62884">
          <w:t xml:space="preserve"> </w:t>
        </w:r>
      </w:ins>
      <w:r w:rsidR="00046FF6">
        <w:t xml:space="preserve">those </w:t>
      </w:r>
      <w:ins w:id="200" w:author="M S" w:date="2014-12-04T09:49:00Z">
        <w:r w:rsidR="00C62884">
          <w:t xml:space="preserve">that </w:t>
        </w:r>
      </w:ins>
      <w:r w:rsidR="00046FF6">
        <w:t>bought last year</w:t>
      </w:r>
      <w:ins w:id="201" w:author="M S" w:date="2014-12-04T09:50:00Z">
        <w:r w:rsidR="00C62884">
          <w:t>.</w:t>
        </w:r>
      </w:ins>
      <w:r w:rsidR="00046FF6">
        <w:t xml:space="preserve"> </w:t>
      </w:r>
      <w:ins w:id="202" w:author="M S" w:date="2014-12-04T09:50:00Z">
        <w:r w:rsidR="00C62884">
          <w:t>W</w:t>
        </w:r>
      </w:ins>
      <w:del w:id="203" w:author="M S" w:date="2014-12-04T09:50:00Z">
        <w:r w:rsidR="00046FF6" w:rsidDel="00C62884">
          <w:delText>and w</w:delText>
        </w:r>
      </w:del>
      <w:r w:rsidR="00046FF6">
        <w:t xml:space="preserve">e noticed that </w:t>
      </w:r>
      <w:ins w:id="204" w:author="M S" w:date="2014-12-04T09:50:00Z">
        <w:r w:rsidR="00C62884">
          <w:t xml:space="preserve">the </w:t>
        </w:r>
      </w:ins>
      <w:r w:rsidR="00046FF6">
        <w:t>distribution</w:t>
      </w:r>
      <w:r>
        <w:t xml:space="preserve"> of these</w:t>
      </w:r>
      <w:r w:rsidR="00046FF6">
        <w:t xml:space="preserve"> in the </w:t>
      </w:r>
      <w:ins w:id="205" w:author="M S" w:date="2014-12-04T09:50:00Z">
        <w:r w:rsidR="00C62884" w:rsidRPr="00C23E32">
          <w:rPr>
            <w:rFonts w:ascii="Andale Mono" w:hAnsi="Andale Mono"/>
            <w:sz w:val="20"/>
            <w:szCs w:val="20"/>
          </w:rPr>
          <w:t>accounts.csv</w:t>
        </w:r>
        <w:r w:rsidR="00C62884">
          <w:t xml:space="preserve"> </w:t>
        </w:r>
      </w:ins>
      <w:del w:id="206" w:author="M S" w:date="2014-12-04T09:50:00Z">
        <w:r w:rsidR="00046FF6" w:rsidDel="00C62884">
          <w:delText xml:space="preserve">accounts.csv </w:delText>
        </w:r>
      </w:del>
      <w:r w:rsidR="00046FF6">
        <w:t xml:space="preserve">file </w:t>
      </w:r>
      <w:ins w:id="207" w:author="M S" w:date="2014-12-04T09:50:00Z">
        <w:r w:rsidR="00C62884">
          <w:t>was</w:t>
        </w:r>
      </w:ins>
      <w:del w:id="208" w:author="M S" w:date="2014-12-04T09:50:00Z">
        <w:r w:rsidR="00046FF6" w:rsidDel="00C62884">
          <w:delText>is</w:delText>
        </w:r>
      </w:del>
      <w:r w:rsidR="00046FF6">
        <w:t xml:space="preserve"> far from random.</w:t>
      </w:r>
      <w:ins w:id="209" w:author="M S" w:date="2014-12-04T10:55:00Z">
        <w:r w:rsidR="008A54D3">
          <w:t xml:space="preserve"> </w:t>
        </w:r>
      </w:ins>
      <w:del w:id="210" w:author="M S" w:date="2014-12-04T10:56:00Z">
        <w:r w:rsidR="00202945" w:rsidDel="008A54D3">
          <w:delText xml:space="preserve"> </w:delText>
        </w:r>
      </w:del>
      <w:r w:rsidR="00202945">
        <w:t>Those accounts were much more frequent at the beginning and end of that file.</w:t>
      </w:r>
      <w:r w:rsidR="00046FF6">
        <w:t xml:space="preserve"> That made us think that </w:t>
      </w:r>
      <w:r>
        <w:t>maybe this file was not really randomized</w:t>
      </w:r>
      <w:r w:rsidR="00202945">
        <w:t xml:space="preserve"> and it represents some useful</w:t>
      </w:r>
      <w:r w:rsidR="00BA4CA1">
        <w:t xml:space="preserve"> (maybe chronological?)</w:t>
      </w:r>
      <w:r w:rsidR="00202945">
        <w:t xml:space="preserve"> order</w:t>
      </w:r>
      <w:r>
        <w:t xml:space="preserve"> (</w:t>
      </w:r>
      <w:r w:rsidR="00202945">
        <w:t xml:space="preserve">as </w:t>
      </w:r>
      <w:del w:id="211" w:author="M S" w:date="2014-12-04T09:51:00Z">
        <w:r w:rsidR="00202945" w:rsidDel="00C62884">
          <w:delText xml:space="preserve">opposite </w:delText>
        </w:r>
      </w:del>
      <w:ins w:id="212" w:author="M S" w:date="2014-12-04T09:51:00Z">
        <w:r w:rsidR="00C62884">
          <w:t xml:space="preserve">opposed </w:t>
        </w:r>
      </w:ins>
      <w:r w:rsidR="00202945">
        <w:t xml:space="preserve">to </w:t>
      </w:r>
      <w:ins w:id="213" w:author="M S" w:date="2014-12-04T09:51:00Z">
        <w:r w:rsidR="00C62884">
          <w:t xml:space="preserve">the </w:t>
        </w:r>
      </w:ins>
      <w:r w:rsidR="00170604" w:rsidRPr="00C62884">
        <w:rPr>
          <w:rFonts w:ascii="Andale Mono" w:hAnsi="Andale Mono"/>
          <w:sz w:val="20"/>
          <w:szCs w:val="20"/>
          <w:rPrChange w:id="214" w:author="M S" w:date="2014-12-04T09:51:00Z">
            <w:rPr/>
          </w:rPrChange>
        </w:rPr>
        <w:t>s</w:t>
      </w:r>
      <w:r w:rsidRPr="00C62884">
        <w:rPr>
          <w:rFonts w:ascii="Andale Mono" w:hAnsi="Andale Mono"/>
          <w:sz w:val="20"/>
          <w:szCs w:val="20"/>
          <w:rPrChange w:id="215" w:author="M S" w:date="2014-12-04T09:51:00Z">
            <w:rPr/>
          </w:rPrChange>
        </w:rPr>
        <w:t>ubscriptions.csv</w:t>
      </w:r>
      <w:r>
        <w:t xml:space="preserve"> and </w:t>
      </w:r>
      <w:r w:rsidRPr="00C62884">
        <w:rPr>
          <w:rFonts w:ascii="Andale Mono" w:hAnsi="Andale Mono"/>
          <w:sz w:val="20"/>
          <w:szCs w:val="20"/>
          <w:rPrChange w:id="216" w:author="M S" w:date="2014-12-04T09:51:00Z">
            <w:rPr/>
          </w:rPrChange>
        </w:rPr>
        <w:t>tickets.csv</w:t>
      </w:r>
      <w:r>
        <w:t xml:space="preserve"> file</w:t>
      </w:r>
      <w:ins w:id="217" w:author="M S" w:date="2014-12-04T09:51:00Z">
        <w:r w:rsidR="00C62884">
          <w:t>s</w:t>
        </w:r>
      </w:ins>
      <w:r>
        <w:t xml:space="preserve">). </w:t>
      </w:r>
    </w:p>
    <w:p w14:paraId="528A83F3" w14:textId="7DC69B3A" w:rsidR="008A54D3" w:rsidRDefault="008A54D3" w:rsidP="00C62884">
      <w:pPr>
        <w:ind w:left="1440"/>
        <w:rPr>
          <w:ins w:id="218" w:author="M S" w:date="2014-12-04T10:56:00Z"/>
        </w:rPr>
        <w:pPrChange w:id="219" w:author="M S" w:date="2014-12-04T09:4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20" w:author="M S" w:date="2014-12-04T10:56:00Z">
        <w:r>
          <w:t xml:space="preserve">The non-random nature of the accounts.csv order is also illustrated </w:t>
        </w:r>
        <w:r>
          <w:t>in the “</w:t>
        </w:r>
        <w:proofErr w:type="spellStart"/>
        <w:r>
          <w:t>missingness</w:t>
        </w:r>
        <w:proofErr w:type="spellEnd"/>
        <w:r>
          <w:t>” of spatial features</w:t>
        </w:r>
      </w:ins>
      <w:ins w:id="221" w:author="M S" w:date="2014-12-04T10:57:00Z">
        <w:r>
          <w:t>,</w:t>
        </w:r>
      </w:ins>
      <w:ins w:id="222" w:author="M S" w:date="2014-12-04T10:56:00Z">
        <w:r>
          <w:t xml:space="preserve"> as shown in </w:t>
        </w:r>
      </w:ins>
      <w:ins w:id="223" w:author="M S" w:date="2014-12-04T10:57:00Z">
        <w:r>
          <w:t>this plot:</w:t>
        </w:r>
      </w:ins>
      <w:bookmarkStart w:id="224" w:name="_GoBack"/>
      <w:bookmarkEnd w:id="224"/>
    </w:p>
    <w:p w14:paraId="79D63687" w14:textId="06D75C94" w:rsidR="008A54D3" w:rsidRDefault="008A54D3" w:rsidP="008A54D3">
      <w:pPr>
        <w:ind w:left="720"/>
        <w:rPr>
          <w:ins w:id="225" w:author="M S" w:date="2014-12-04T10:56:00Z"/>
        </w:rPr>
        <w:pPrChange w:id="226" w:author="M S" w:date="2014-12-04T10:56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27" w:author="M S" w:date="2014-12-04T10:56:00Z">
        <w:r w:rsidRPr="008A54D3">
          <w:drawing>
            <wp:inline distT="0" distB="0" distL="0" distR="0" wp14:anchorId="0F0743BB" wp14:editId="22537874">
              <wp:extent cx="5943600" cy="1487805"/>
              <wp:effectExtent l="0" t="0" r="0" b="1079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missingness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4878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B01F68" w14:textId="37A6173C" w:rsidR="00BA3D75" w:rsidRDefault="00C62884" w:rsidP="00C62884">
      <w:pPr>
        <w:ind w:left="1440"/>
        <w:rPr>
          <w:ins w:id="228" w:author="M S" w:date="2014-12-04T10:52:00Z"/>
        </w:rPr>
        <w:pPrChange w:id="229" w:author="M S" w:date="2014-12-04T09:45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230" w:author="M S" w:date="2014-12-04T09:51:00Z">
        <w:r>
          <w:t>We</w:t>
        </w:r>
      </w:ins>
      <w:del w:id="231" w:author="M S" w:date="2014-12-04T09:51:00Z">
        <w:r w:rsidR="00272B47" w:rsidDel="00C62884">
          <w:delText>It</w:delText>
        </w:r>
      </w:del>
      <w:r w:rsidR="00272B47">
        <w:t xml:space="preserve"> also felt that decision trees have </w:t>
      </w:r>
      <w:ins w:id="232" w:author="M S" w:date="2014-12-04T09:51:00Z">
        <w:r>
          <w:t xml:space="preserve">a </w:t>
        </w:r>
      </w:ins>
      <w:r w:rsidR="00272B47">
        <w:t>natural property of finding the right splits</w:t>
      </w:r>
      <w:ins w:id="233" w:author="M S" w:date="2014-12-04T09:52:00Z">
        <w:r>
          <w:t>,</w:t>
        </w:r>
      </w:ins>
      <w:r w:rsidR="00272B47">
        <w:t xml:space="preserve"> </w:t>
      </w:r>
      <w:del w:id="234" w:author="M S" w:date="2014-12-04T09:52:00Z">
        <w:r w:rsidR="00272B47" w:rsidDel="00C62884">
          <w:delText xml:space="preserve">that </w:delText>
        </w:r>
      </w:del>
      <w:ins w:id="235" w:author="M S" w:date="2014-12-04T09:52:00Z">
        <w:r>
          <w:t xml:space="preserve">which </w:t>
        </w:r>
      </w:ins>
      <w:r w:rsidR="00272B47">
        <w:t>can be useful</w:t>
      </w:r>
      <w:r w:rsidR="00202945">
        <w:t xml:space="preserve"> to separate some accounts from the others</w:t>
      </w:r>
      <w:ins w:id="236" w:author="M S" w:date="2014-12-04T09:52:00Z">
        <w:r>
          <w:t>.</w:t>
        </w:r>
      </w:ins>
      <w:r w:rsidR="00202945">
        <w:t xml:space="preserve"> </w:t>
      </w:r>
      <w:ins w:id="237" w:author="M S" w:date="2014-12-04T09:52:00Z">
        <w:r>
          <w:t>S</w:t>
        </w:r>
      </w:ins>
      <w:del w:id="238" w:author="M S" w:date="2014-12-04T09:52:00Z">
        <w:r w:rsidR="00170604" w:rsidDel="00C62884">
          <w:delText>s</w:delText>
        </w:r>
      </w:del>
      <w:r w:rsidR="00170604">
        <w:t>o</w:t>
      </w:r>
      <w:ins w:id="239" w:author="M S" w:date="2014-12-04T09:52:00Z">
        <w:r>
          <w:t>,</w:t>
        </w:r>
      </w:ins>
      <w:r w:rsidR="00170604">
        <w:t xml:space="preserve"> </w:t>
      </w:r>
      <w:r w:rsidR="00202945">
        <w:t>based on</w:t>
      </w:r>
      <w:r w:rsidR="00170604">
        <w:t xml:space="preserve"> that</w:t>
      </w:r>
      <w:ins w:id="240" w:author="M S" w:date="2014-12-04T09:52:00Z">
        <w:r>
          <w:t>,</w:t>
        </w:r>
      </w:ins>
      <w:r w:rsidR="00170604">
        <w:t xml:space="preserve"> </w:t>
      </w:r>
      <w:r w:rsidR="00272B47">
        <w:t xml:space="preserve">we started </w:t>
      </w:r>
      <w:r w:rsidR="00170604">
        <w:t xml:space="preserve">including </w:t>
      </w:r>
      <w:del w:id="241" w:author="M S" w:date="2014-12-04T09:52:00Z">
        <w:r w:rsidR="00272B47" w:rsidRPr="00C62884" w:rsidDel="00C62884">
          <w:rPr>
            <w:rFonts w:ascii="Andale Mono" w:hAnsi="Andale Mono"/>
            <w:sz w:val="20"/>
            <w:szCs w:val="20"/>
            <w:rPrChange w:id="242" w:author="M S" w:date="2014-12-04T09:52:00Z">
              <w:rPr/>
            </w:rPrChange>
          </w:rPr>
          <w:delText xml:space="preserve">that </w:delText>
        </w:r>
      </w:del>
      <w:proofErr w:type="spellStart"/>
      <w:ins w:id="243" w:author="M S" w:date="2014-12-04T09:52:00Z">
        <w:r w:rsidRPr="00C62884">
          <w:rPr>
            <w:rFonts w:ascii="Andale Mono" w:hAnsi="Andale Mono"/>
            <w:sz w:val="20"/>
            <w:szCs w:val="20"/>
            <w:rPrChange w:id="244" w:author="M S" w:date="2014-12-04T09:52:00Z">
              <w:rPr/>
            </w:rPrChange>
          </w:rPr>
          <w:t>account.num</w:t>
        </w:r>
        <w:proofErr w:type="spellEnd"/>
        <w:r>
          <w:t xml:space="preserve"> as a </w:t>
        </w:r>
      </w:ins>
      <w:r w:rsidR="00272B47">
        <w:t xml:space="preserve">predictor and… it </w:t>
      </w:r>
      <w:del w:id="245" w:author="M S" w:date="2014-12-04T09:53:00Z">
        <w:r w:rsidR="00272B47" w:rsidDel="00C62884">
          <w:delText xml:space="preserve">was </w:delText>
        </w:r>
      </w:del>
      <w:ins w:id="246" w:author="M S" w:date="2014-12-04T09:53:00Z">
        <w:r>
          <w:t xml:space="preserve">discovered that it did </w:t>
        </w:r>
      </w:ins>
      <w:r w:rsidR="00272B47">
        <w:t>in fact mak</w:t>
      </w:r>
      <w:ins w:id="247" w:author="M S" w:date="2014-12-04T09:53:00Z">
        <w:r>
          <w:t>e</w:t>
        </w:r>
      </w:ins>
      <w:del w:id="248" w:author="M S" w:date="2014-12-04T09:53:00Z">
        <w:r w:rsidR="00272B47" w:rsidDel="00C62884">
          <w:delText>ing</w:delText>
        </w:r>
      </w:del>
      <w:r w:rsidR="00272B47">
        <w:t xml:space="preserve"> </w:t>
      </w:r>
      <w:del w:id="249" w:author="M S" w:date="2014-12-04T09:53:00Z">
        <w:r w:rsidR="00272B47" w:rsidDel="00C62884">
          <w:delText xml:space="preserve">the </w:delText>
        </w:r>
      </w:del>
      <w:ins w:id="250" w:author="M S" w:date="2014-12-04T09:53:00Z">
        <w:r>
          <w:t xml:space="preserve">our </w:t>
        </w:r>
      </w:ins>
      <w:r w:rsidR="00202945">
        <w:t>cross-validation score</w:t>
      </w:r>
      <w:ins w:id="251" w:author="M S" w:date="2014-12-04T09:53:00Z">
        <w:r>
          <w:t>s</w:t>
        </w:r>
      </w:ins>
      <w:r w:rsidR="00202945">
        <w:t xml:space="preserve"> better.</w:t>
      </w:r>
      <w:r w:rsidR="00272B47">
        <w:t xml:space="preserve"> Actually</w:t>
      </w:r>
      <w:ins w:id="252" w:author="M S" w:date="2014-12-04T09:53:00Z">
        <w:r>
          <w:t>,</w:t>
        </w:r>
      </w:ins>
      <w:r w:rsidR="00272B47">
        <w:t xml:space="preserve"> in the winning model it turned out to be the </w:t>
      </w:r>
      <w:r w:rsidR="00B9633B">
        <w:t>fourth</w:t>
      </w:r>
      <w:r w:rsidR="00272B47">
        <w:t xml:space="preserve"> </w:t>
      </w:r>
      <w:ins w:id="253" w:author="M S" w:date="2014-12-04T09:53:00Z">
        <w:r w:rsidR="00561049">
          <w:t xml:space="preserve">most important </w:t>
        </w:r>
      </w:ins>
      <w:r w:rsidR="00202945">
        <w:t>predictor</w:t>
      </w:r>
      <w:del w:id="254" w:author="M S" w:date="2014-12-04T09:53:00Z">
        <w:r w:rsidR="00202945" w:rsidDel="00561049">
          <w:delText xml:space="preserve"> </w:delText>
        </w:r>
        <w:r w:rsidR="00272B47" w:rsidDel="00561049">
          <w:delText>in terms of importance</w:delText>
        </w:r>
      </w:del>
      <w:r w:rsidR="00272B47">
        <w:t>!</w:t>
      </w:r>
    </w:p>
    <w:p w14:paraId="6FDABBBB" w14:textId="5DF4791E" w:rsidR="00046FF6" w:rsidRPr="00C62884" w:rsidRDefault="00202945" w:rsidP="00BA3D75">
      <w:pPr>
        <w:ind w:left="720"/>
        <w:rPr>
          <w:b/>
        </w:rPr>
        <w:pPrChange w:id="255" w:author="M S" w:date="2014-12-04T10:5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br/>
      </w:r>
    </w:p>
    <w:p w14:paraId="3560F476" w14:textId="77777777" w:rsidR="00202945" w:rsidRDefault="00202945" w:rsidP="0020294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Derivative features</w:t>
      </w:r>
    </w:p>
    <w:p w14:paraId="638F32B3" w14:textId="55D8ECE4" w:rsidR="00202945" w:rsidRPr="005A18CA" w:rsidDel="00EA368A" w:rsidRDefault="00202945" w:rsidP="00202945">
      <w:pPr>
        <w:pStyle w:val="ListParagraph"/>
        <w:numPr>
          <w:ilvl w:val="1"/>
          <w:numId w:val="1"/>
        </w:numPr>
        <w:rPr>
          <w:del w:id="256" w:author="M S" w:date="2014-12-04T10:26:00Z"/>
          <w:b/>
        </w:rPr>
      </w:pPr>
      <w:r>
        <w:t xml:space="preserve">We </w:t>
      </w:r>
      <w:del w:id="257" w:author="M S" w:date="2014-12-04T09:54:00Z">
        <w:r w:rsidDel="00561049">
          <w:delText xml:space="preserve">were </w:delText>
        </w:r>
      </w:del>
      <w:r>
        <w:t>also smooth</w:t>
      </w:r>
      <w:ins w:id="258" w:author="M S" w:date="2014-12-04T09:54:00Z">
        <w:r w:rsidR="00561049">
          <w:t>ed</w:t>
        </w:r>
      </w:ins>
      <w:del w:id="259" w:author="M S" w:date="2014-12-04T09:54:00Z">
        <w:r w:rsidDel="00561049">
          <w:delText>ing</w:delText>
        </w:r>
      </w:del>
      <w:r>
        <w:t xml:space="preserve"> some feature</w:t>
      </w:r>
      <w:ins w:id="260" w:author="M S" w:date="2014-12-04T09:54:00Z">
        <w:r w:rsidR="00561049">
          <w:t>s</w:t>
        </w:r>
      </w:ins>
      <w:r>
        <w:t xml:space="preserve"> to avoid over</w:t>
      </w:r>
      <w:ins w:id="261" w:author="M S" w:date="2014-12-04T10:26:00Z">
        <w:r w:rsidR="00EA368A">
          <w:t>-</w:t>
        </w:r>
      </w:ins>
      <w:r>
        <w:t>fitting. Usually</w:t>
      </w:r>
      <w:ins w:id="262" w:author="M S" w:date="2014-12-04T09:54:00Z">
        <w:r w:rsidR="00561049">
          <w:t>,</w:t>
        </w:r>
      </w:ins>
      <w:r>
        <w:t xml:space="preserve"> we were using predictors from </w:t>
      </w:r>
      <w:proofErr w:type="gramStart"/>
      <w:r>
        <w:t xml:space="preserve">a </w:t>
      </w:r>
      <w:del w:id="263" w:author="M S" w:date="2014-12-04T09:54:00Z">
        <w:r w:rsidDel="00561049">
          <w:delText xml:space="preserve">few </w:delText>
        </w:r>
      </w:del>
      <w:ins w:id="264" w:author="M S" w:date="2014-12-04T09:54:00Z">
        <w:r w:rsidR="00561049">
          <w:t>the</w:t>
        </w:r>
        <w:proofErr w:type="gramEnd"/>
        <w:r w:rsidR="00561049">
          <w:t xml:space="preserve"> </w:t>
        </w:r>
      </w:ins>
      <w:r>
        <w:t xml:space="preserve">last </w:t>
      </w:r>
      <w:ins w:id="265" w:author="M S" w:date="2014-12-04T09:54:00Z">
        <w:r w:rsidR="00561049">
          <w:t xml:space="preserve">few </w:t>
        </w:r>
      </w:ins>
      <w:r>
        <w:t>years</w:t>
      </w:r>
      <w:ins w:id="266" w:author="M S" w:date="2014-12-04T09:55:00Z">
        <w:r w:rsidR="00561049">
          <w:t>,</w:t>
        </w:r>
      </w:ins>
      <w:r>
        <w:t xml:space="preserve"> but in the winning model we actually used only </w:t>
      </w:r>
      <w:ins w:id="267" w:author="M S" w:date="2014-12-04T09:55:00Z">
        <w:r w:rsidR="00561049">
          <w:t>the</w:t>
        </w:r>
      </w:ins>
      <w:del w:id="268" w:author="M S" w:date="2014-12-04T09:55:00Z">
        <w:r w:rsidDel="00561049">
          <w:delText>2</w:delText>
        </w:r>
      </w:del>
      <w:r>
        <w:t xml:space="preserve"> last </w:t>
      </w:r>
      <w:ins w:id="269" w:author="M S" w:date="2014-12-04T09:55:00Z">
        <w:r w:rsidR="00561049">
          <w:t xml:space="preserve">two </w:t>
        </w:r>
      </w:ins>
      <w:r>
        <w:t xml:space="preserve">years and average values over </w:t>
      </w:r>
      <w:ins w:id="270" w:author="M S" w:date="2014-12-04T09:55:00Z">
        <w:r w:rsidR="00561049">
          <w:t xml:space="preserve">the </w:t>
        </w:r>
      </w:ins>
      <w:r>
        <w:t xml:space="preserve">last </w:t>
      </w:r>
      <w:ins w:id="271" w:author="M S" w:date="2014-12-04T09:55:00Z">
        <w:r w:rsidR="00561049">
          <w:t>five</w:t>
        </w:r>
      </w:ins>
      <w:del w:id="272" w:author="M S" w:date="2014-12-04T09:55:00Z">
        <w:r w:rsidDel="00561049">
          <w:delText>5</w:delText>
        </w:r>
      </w:del>
      <w:r>
        <w:t xml:space="preserve"> years. We also added some </w:t>
      </w:r>
      <w:ins w:id="273" w:author="M S" w:date="2014-12-04T09:55:00Z">
        <w:r w:rsidR="00561049">
          <w:t xml:space="preserve">derived </w:t>
        </w:r>
      </w:ins>
      <w:r>
        <w:t xml:space="preserve">predictors expressing the variance of number of subscriptions bought (so that </w:t>
      </w:r>
      <w:ins w:id="274" w:author="M S" w:date="2014-12-04T09:56:00Z">
        <w:r w:rsidR="00561049">
          <w:t xml:space="preserve">the </w:t>
        </w:r>
      </w:ins>
      <w:r>
        <w:t xml:space="preserve">decision tree </w:t>
      </w:r>
      <w:del w:id="275" w:author="M S" w:date="2014-12-04T09:56:00Z">
        <w:r w:rsidDel="00561049">
          <w:delText xml:space="preserve">could </w:delText>
        </w:r>
      </w:del>
      <w:ins w:id="276" w:author="M S" w:date="2014-12-04T09:56:00Z">
        <w:r w:rsidR="00561049">
          <w:t xml:space="preserve">would </w:t>
        </w:r>
      </w:ins>
      <w:r>
        <w:t xml:space="preserve">be </w:t>
      </w:r>
      <w:ins w:id="277" w:author="M S" w:date="2014-12-04T09:56:00Z">
        <w:r w:rsidR="00561049">
          <w:t xml:space="preserve">more easily </w:t>
        </w:r>
      </w:ins>
      <w:r>
        <w:t xml:space="preserve">able to separate </w:t>
      </w:r>
      <w:ins w:id="278" w:author="M S" w:date="2014-12-04T09:56:00Z">
        <w:r w:rsidR="00561049">
          <w:t>“</w:t>
        </w:r>
      </w:ins>
      <w:del w:id="279" w:author="M S" w:date="2014-12-04T09:56:00Z">
        <w:r w:rsidDel="00561049">
          <w:delText xml:space="preserve">more easily </w:delText>
        </w:r>
      </w:del>
      <w:r>
        <w:t>stable</w:t>
      </w:r>
      <w:ins w:id="280" w:author="M S" w:date="2014-12-04T09:56:00Z">
        <w:r w:rsidR="00561049">
          <w:t>”</w:t>
        </w:r>
      </w:ins>
      <w:r>
        <w:t xml:space="preserve"> accounts from </w:t>
      </w:r>
      <w:ins w:id="281" w:author="M S" w:date="2014-12-04T09:56:00Z">
        <w:r w:rsidR="00561049">
          <w:t>“</w:t>
        </w:r>
      </w:ins>
      <w:r>
        <w:t>unstable</w:t>
      </w:r>
      <w:ins w:id="282" w:author="M S" w:date="2014-12-04T09:56:00Z">
        <w:r w:rsidR="00561049">
          <w:t>”</w:t>
        </w:r>
      </w:ins>
      <w:r>
        <w:t xml:space="preserve"> ones)</w:t>
      </w:r>
      <w:ins w:id="283" w:author="M S" w:date="2014-12-04T09:57:00Z">
        <w:r w:rsidR="00561049">
          <w:t>.</w:t>
        </w:r>
      </w:ins>
    </w:p>
    <w:p w14:paraId="0798E315" w14:textId="77777777" w:rsidR="005A18CA" w:rsidRPr="00EA368A" w:rsidRDefault="005A18CA" w:rsidP="005A18CA">
      <w:pPr>
        <w:pStyle w:val="ListParagraph"/>
        <w:numPr>
          <w:ilvl w:val="1"/>
          <w:numId w:val="1"/>
        </w:numPr>
        <w:rPr>
          <w:b/>
          <w:rPrChange w:id="284" w:author="M S" w:date="2014-12-04T10:26:00Z">
            <w:rPr/>
          </w:rPrChange>
        </w:rPr>
        <w:pPrChange w:id="285" w:author="M S" w:date="2014-12-04T10:26:00Z">
          <w:pPr/>
        </w:pPrChange>
      </w:pPr>
    </w:p>
    <w:p w14:paraId="0F4C5F3E" w14:textId="77777777" w:rsidR="005A18CA" w:rsidRDefault="005A18CA" w:rsidP="005A18CA">
      <w:r w:rsidRPr="005A18CA">
        <w:t>In total</w:t>
      </w:r>
      <w:ins w:id="286" w:author="M S" w:date="2014-12-04T09:57:00Z">
        <w:r w:rsidR="00561049">
          <w:t>,</w:t>
        </w:r>
      </w:ins>
      <w:r>
        <w:t xml:space="preserve"> we </w:t>
      </w:r>
      <w:del w:id="287" w:author="M S" w:date="2014-12-04T09:57:00Z">
        <w:r w:rsidDel="00561049">
          <w:delText xml:space="preserve">have </w:delText>
        </w:r>
      </w:del>
      <w:r>
        <w:t xml:space="preserve">created 277 features </w:t>
      </w:r>
      <w:del w:id="288" w:author="M S" w:date="2014-12-04T09:57:00Z">
        <w:r w:rsidDel="00561049">
          <w:delText>that we were</w:delText>
        </w:r>
      </w:del>
      <w:proofErr w:type="gramStart"/>
      <w:ins w:id="289" w:author="M S" w:date="2014-12-04T09:57:00Z">
        <w:r w:rsidR="00561049">
          <w:t>which we applied</w:t>
        </w:r>
        <w:proofErr w:type="gramEnd"/>
        <w:r w:rsidR="00561049">
          <w:t xml:space="preserve"> in different combinations</w:t>
        </w:r>
      </w:ins>
      <w:del w:id="290" w:author="M S" w:date="2014-12-04T09:57:00Z">
        <w:r w:rsidDel="00561049">
          <w:delText xml:space="preserve"> choosing from</w:delText>
        </w:r>
      </w:del>
      <w:r>
        <w:t>. Surprisingly</w:t>
      </w:r>
      <w:ins w:id="291" w:author="M S" w:date="2014-12-04T09:58:00Z">
        <w:r w:rsidR="00561049">
          <w:t>,</w:t>
        </w:r>
      </w:ins>
      <w:r>
        <w:t xml:space="preserve"> </w:t>
      </w:r>
      <w:del w:id="292" w:author="M S" w:date="2014-12-04T09:58:00Z">
        <w:r w:rsidDel="00561049">
          <w:delText>t</w:delText>
        </w:r>
        <w:r w:rsidR="00BA4CA1" w:rsidDel="00561049">
          <w:delText xml:space="preserve">he </w:delText>
        </w:r>
      </w:del>
      <w:ins w:id="293" w:author="M S" w:date="2014-12-04T09:58:00Z">
        <w:r w:rsidR="00561049">
          <w:t xml:space="preserve">our </w:t>
        </w:r>
      </w:ins>
      <w:r w:rsidR="00BA4CA1">
        <w:t xml:space="preserve">final model </w:t>
      </w:r>
      <w:del w:id="294" w:author="M S" w:date="2014-12-04T09:58:00Z">
        <w:r w:rsidR="00BA4CA1" w:rsidDel="00561049">
          <w:delText xml:space="preserve">was </w:delText>
        </w:r>
      </w:del>
      <w:r w:rsidR="00BA4CA1">
        <w:t>us</w:t>
      </w:r>
      <w:ins w:id="295" w:author="M S" w:date="2014-12-04T09:58:00Z">
        <w:r w:rsidR="00561049">
          <w:t>ed</w:t>
        </w:r>
      </w:ins>
      <w:del w:id="296" w:author="M S" w:date="2014-12-04T09:58:00Z">
        <w:r w:rsidR="00BA4CA1" w:rsidDel="00561049">
          <w:delText>ing</w:delText>
        </w:r>
      </w:del>
      <w:r w:rsidR="00BA4CA1">
        <w:t xml:space="preserve"> only 18 </w:t>
      </w:r>
      <w:r>
        <w:t>of them.</w:t>
      </w:r>
    </w:p>
    <w:p w14:paraId="7FEE935A" w14:textId="77777777" w:rsidR="005A18CA" w:rsidRDefault="005A18CA" w:rsidP="005A18CA"/>
    <w:p w14:paraId="7E97EEFC" w14:textId="77777777" w:rsidR="005A18CA" w:rsidRDefault="005A18CA" w:rsidP="005A18CA">
      <w:pPr>
        <w:rPr>
          <w:b/>
          <w:sz w:val="28"/>
        </w:rPr>
      </w:pPr>
      <w:r w:rsidRPr="005A18CA">
        <w:rPr>
          <w:b/>
          <w:sz w:val="28"/>
        </w:rPr>
        <w:t>Approaches</w:t>
      </w:r>
    </w:p>
    <w:p w14:paraId="25B82D2A" w14:textId="6F875765" w:rsidR="00887FCB" w:rsidRPr="00887FCB" w:rsidRDefault="00887FCB" w:rsidP="00F878FD">
      <w:pPr>
        <w:jc w:val="both"/>
      </w:pPr>
      <w:r>
        <w:lastRenderedPageBreak/>
        <w:t>As suggested in the lecture</w:t>
      </w:r>
      <w:ins w:id="297" w:author="M S" w:date="2014-12-04T09:58:00Z">
        <w:r w:rsidR="00561049">
          <w:t>,</w:t>
        </w:r>
      </w:ins>
      <w:r>
        <w:t xml:space="preserve"> we </w:t>
      </w:r>
      <w:del w:id="298" w:author="M S" w:date="2014-12-04T09:58:00Z">
        <w:r w:rsidDel="00561049">
          <w:delText xml:space="preserve">were </w:delText>
        </w:r>
      </w:del>
      <w:r>
        <w:t>us</w:t>
      </w:r>
      <w:ins w:id="299" w:author="M S" w:date="2014-12-04T09:58:00Z">
        <w:r w:rsidR="00561049">
          <w:t xml:space="preserve">ed </w:t>
        </w:r>
      </w:ins>
      <w:del w:id="300" w:author="M S" w:date="2014-12-04T09:58:00Z">
        <w:r w:rsidDel="00561049">
          <w:delText xml:space="preserve">ing </w:delText>
        </w:r>
      </w:del>
      <w:proofErr w:type="spellStart"/>
      <w:ins w:id="301" w:author="M S" w:date="2014-12-04T09:58:00Z">
        <w:r w:rsidR="00561049">
          <w:t>G</w:t>
        </w:r>
      </w:ins>
      <w:del w:id="302" w:author="M S" w:date="2014-12-04T09:58:00Z">
        <w:r w:rsidDel="00561049">
          <w:delText>g</w:delText>
        </w:r>
      </w:del>
      <w:r>
        <w:t>it</w:t>
      </w:r>
      <w:ins w:id="303" w:author="M S" w:date="2014-12-04T09:58:00Z">
        <w:r w:rsidR="00561049">
          <w:t>H</w:t>
        </w:r>
      </w:ins>
      <w:del w:id="304" w:author="M S" w:date="2014-12-04T09:58:00Z">
        <w:r w:rsidDel="00561049">
          <w:delText>h</w:delText>
        </w:r>
      </w:del>
      <w:r>
        <w:t>ub</w:t>
      </w:r>
      <w:proofErr w:type="spellEnd"/>
      <w:r>
        <w:t xml:space="preserve"> to host the code and </w:t>
      </w:r>
      <w:r w:rsidR="00BE2B09">
        <w:t>collaborate</w:t>
      </w:r>
      <w:r>
        <w:t xml:space="preserve">. </w:t>
      </w:r>
      <w:ins w:id="305" w:author="M S" w:date="2014-12-04T10:29:00Z">
        <w:r w:rsidR="00EA368A">
          <w:t>O</w:t>
        </w:r>
      </w:ins>
      <w:del w:id="306" w:author="M S" w:date="2014-12-04T10:29:00Z">
        <w:r w:rsidDel="00EA368A">
          <w:delText>All o</w:delText>
        </w:r>
      </w:del>
      <w:proofErr w:type="gramStart"/>
      <w:r>
        <w:t>ur</w:t>
      </w:r>
      <w:proofErr w:type="gramEnd"/>
      <w:r>
        <w:t xml:space="preserve"> code was </w:t>
      </w:r>
      <w:ins w:id="307" w:author="M S" w:date="2014-12-04T10:28:00Z">
        <w:r w:rsidR="00EA368A">
          <w:t xml:space="preserve">written </w:t>
        </w:r>
      </w:ins>
      <w:del w:id="308" w:author="M S" w:date="2014-12-04T10:29:00Z">
        <w:r w:rsidDel="00EA368A">
          <w:delText xml:space="preserve">purely </w:delText>
        </w:r>
      </w:del>
      <w:ins w:id="309" w:author="M S" w:date="2014-12-04T10:29:00Z">
        <w:r w:rsidR="00EA368A">
          <w:t xml:space="preserve">entirely </w:t>
        </w:r>
      </w:ins>
      <w:r>
        <w:t>in R</w:t>
      </w:r>
      <w:r w:rsidR="00145AC8">
        <w:t xml:space="preserve"> (</w:t>
      </w:r>
      <w:ins w:id="310" w:author="M S" w:date="2014-12-04T09:59:00Z">
        <w:r w:rsidR="00561049">
          <w:t xml:space="preserve">although we </w:t>
        </w:r>
      </w:ins>
      <w:r w:rsidR="00145AC8">
        <w:t xml:space="preserve">sometimes </w:t>
      </w:r>
      <w:del w:id="311" w:author="M S" w:date="2014-12-04T09:59:00Z">
        <w:r w:rsidR="00145AC8" w:rsidDel="00561049">
          <w:delText xml:space="preserve">we also </w:delText>
        </w:r>
      </w:del>
      <w:r w:rsidR="00145AC8">
        <w:t>used Excel</w:t>
      </w:r>
      <w:ins w:id="312" w:author="M S" w:date="2014-12-04T09:59:00Z">
        <w:r w:rsidR="00561049">
          <w:t xml:space="preserve"> to derive new predictors</w:t>
        </w:r>
      </w:ins>
      <w:r w:rsidR="00145AC8">
        <w:t>)</w:t>
      </w:r>
      <w:r>
        <w:t>.</w:t>
      </w:r>
    </w:p>
    <w:p w14:paraId="25A9623A" w14:textId="77777777" w:rsidR="005A18CA" w:rsidRDefault="005A18CA" w:rsidP="00F878FD">
      <w:pPr>
        <w:jc w:val="both"/>
      </w:pPr>
      <w:r>
        <w:t>Originally</w:t>
      </w:r>
      <w:ins w:id="313" w:author="M S" w:date="2014-12-04T09:59:00Z">
        <w:r w:rsidR="00561049">
          <w:t>,</w:t>
        </w:r>
      </w:ins>
      <w:r>
        <w:t xml:space="preserve"> we started with </w:t>
      </w:r>
      <w:r w:rsidR="00F878FD">
        <w:t>multiple linear regression</w:t>
      </w:r>
      <w:r>
        <w:t xml:space="preserve"> models. </w:t>
      </w:r>
      <w:del w:id="314" w:author="M S" w:date="2014-12-04T10:01:00Z">
        <w:r w:rsidDel="00561049">
          <w:delText xml:space="preserve">Those </w:delText>
        </w:r>
      </w:del>
      <w:ins w:id="315" w:author="M S" w:date="2014-12-04T10:01:00Z">
        <w:r w:rsidR="00561049">
          <w:t xml:space="preserve">These models </w:t>
        </w:r>
      </w:ins>
      <w:r>
        <w:t xml:space="preserve">were </w:t>
      </w:r>
      <w:ins w:id="316" w:author="M S" w:date="2014-12-04T10:02:00Z">
        <w:r w:rsidR="00561049">
          <w:t xml:space="preserve">used </w:t>
        </w:r>
      </w:ins>
      <w:del w:id="317" w:author="M S" w:date="2014-12-04T09:59:00Z">
        <w:r w:rsidDel="00561049">
          <w:delText xml:space="preserve">rather </w:delText>
        </w:r>
      </w:del>
      <w:ins w:id="318" w:author="M S" w:date="2014-12-04T10:02:00Z">
        <w:r w:rsidR="00561049">
          <w:t xml:space="preserve">primarily to help us </w:t>
        </w:r>
      </w:ins>
      <w:del w:id="319" w:author="M S" w:date="2014-12-04T10:02:00Z">
        <w:r w:rsidDel="00561049">
          <w:delText xml:space="preserve">attempts to </w:delText>
        </w:r>
      </w:del>
      <w:del w:id="320" w:author="M S" w:date="2014-12-04T10:00:00Z">
        <w:r w:rsidDel="00561049">
          <w:delText>get more</w:delText>
        </w:r>
      </w:del>
      <w:ins w:id="321" w:author="M S" w:date="2014-12-04T10:00:00Z">
        <w:r w:rsidR="00561049">
          <w:t>become</w:t>
        </w:r>
      </w:ins>
      <w:r>
        <w:t xml:space="preserve"> familiar with the data </w:t>
      </w:r>
      <w:del w:id="322" w:author="M S" w:date="2014-12-04T10:01:00Z">
        <w:r w:rsidDel="00561049">
          <w:delText>and much more</w:delText>
        </w:r>
      </w:del>
      <w:ins w:id="323" w:author="M S" w:date="2014-12-04T10:01:00Z">
        <w:r w:rsidR="00561049">
          <w:t xml:space="preserve">as </w:t>
        </w:r>
      </w:ins>
      <w:ins w:id="324" w:author="M S" w:date="2014-12-04T10:02:00Z">
        <w:r w:rsidR="00561049">
          <w:t>we focused most</w:t>
        </w:r>
      </w:ins>
      <w:ins w:id="325" w:author="M S" w:date="2014-12-04T10:01:00Z">
        <w:r w:rsidR="00561049">
          <w:t xml:space="preserve"> of our</w:t>
        </w:r>
      </w:ins>
      <w:r>
        <w:t xml:space="preserve"> efforts </w:t>
      </w:r>
      <w:del w:id="326" w:author="M S" w:date="2014-12-04T10:01:00Z">
        <w:r w:rsidDel="00561049">
          <w:delText>were</w:delText>
        </w:r>
        <w:r w:rsidR="00887FCB" w:rsidDel="00561049">
          <w:delText xml:space="preserve"> actually put</w:delText>
        </w:r>
      </w:del>
      <w:del w:id="327" w:author="M S" w:date="2014-12-04T10:03:00Z">
        <w:r w:rsidR="00887FCB" w:rsidDel="00561049">
          <w:delText xml:space="preserve"> </w:delText>
        </w:r>
      </w:del>
      <w:del w:id="328" w:author="M S" w:date="2014-12-04T10:01:00Z">
        <w:r w:rsidR="00887FCB" w:rsidDel="00561049">
          <w:delText xml:space="preserve">into </w:delText>
        </w:r>
      </w:del>
      <w:ins w:id="329" w:author="M S" w:date="2014-12-04T10:01:00Z">
        <w:r w:rsidR="00561049">
          <w:t xml:space="preserve">on </w:t>
        </w:r>
      </w:ins>
      <w:r w:rsidR="00887FCB">
        <w:t>preparing features</w:t>
      </w:r>
      <w:del w:id="330" w:author="M S" w:date="2014-12-04T10:03:00Z">
        <w:r w:rsidR="00887FCB" w:rsidDel="00561049">
          <w:delText xml:space="preserve"> so</w:delText>
        </w:r>
      </w:del>
      <w:r w:rsidR="00887FCB">
        <w:t xml:space="preserve"> that we could easily </w:t>
      </w:r>
      <w:del w:id="331" w:author="M S" w:date="2014-12-04T10:03:00Z">
        <w:r w:rsidR="00887FCB" w:rsidDel="00561049">
          <w:delText xml:space="preserve">try </w:delText>
        </w:r>
      </w:del>
      <w:ins w:id="332" w:author="M S" w:date="2014-12-04T10:03:00Z">
        <w:r w:rsidR="00561049">
          <w:t xml:space="preserve">apply to </w:t>
        </w:r>
      </w:ins>
      <w:r w:rsidR="00887FCB">
        <w:t xml:space="preserve">any new method </w:t>
      </w:r>
      <w:del w:id="333" w:author="M S" w:date="2014-12-04T10:03:00Z">
        <w:r w:rsidR="00887FCB" w:rsidDel="007616D3">
          <w:delText>that we will</w:delText>
        </w:r>
      </w:del>
      <w:ins w:id="334" w:author="M S" w:date="2014-12-04T10:03:00Z">
        <w:r w:rsidR="007616D3">
          <w:t>we would</w:t>
        </w:r>
      </w:ins>
      <w:r w:rsidR="00887FCB">
        <w:t xml:space="preserve"> learn </w:t>
      </w:r>
      <w:ins w:id="335" w:author="M S" w:date="2014-12-04T10:03:00Z">
        <w:r w:rsidR="007616D3">
          <w:t>as</w:t>
        </w:r>
      </w:ins>
      <w:del w:id="336" w:author="M S" w:date="2014-12-04T10:03:00Z">
        <w:r w:rsidR="00887FCB" w:rsidDel="007616D3">
          <w:delText>in</w:delText>
        </w:r>
      </w:del>
      <w:r w:rsidR="00887FCB">
        <w:t xml:space="preserve"> the course</w:t>
      </w:r>
      <w:ins w:id="337" w:author="M S" w:date="2014-12-04T10:03:00Z">
        <w:r w:rsidR="007616D3">
          <w:t xml:space="preserve"> progressed.</w:t>
        </w:r>
      </w:ins>
      <w:del w:id="338" w:author="M S" w:date="2014-12-04T10:03:00Z">
        <w:r w:rsidR="00887FCB" w:rsidDel="007616D3">
          <w:delText>.</w:delText>
        </w:r>
      </w:del>
    </w:p>
    <w:p w14:paraId="6E2A06DC" w14:textId="77777777" w:rsidR="00887FCB" w:rsidRDefault="00887FCB" w:rsidP="00F878FD">
      <w:pPr>
        <w:jc w:val="both"/>
      </w:pPr>
      <w:r>
        <w:t>From the very beginning</w:t>
      </w:r>
      <w:ins w:id="339" w:author="M S" w:date="2014-12-04T10:04:00Z">
        <w:r w:rsidR="007616D3">
          <w:t>,</w:t>
        </w:r>
      </w:ins>
      <w:r>
        <w:t xml:space="preserve"> we also decided to use 10-fold cross validation error as the metric </w:t>
      </w:r>
      <w:del w:id="340" w:author="M S" w:date="2014-12-04T10:04:00Z">
        <w:r w:rsidDel="007616D3">
          <w:delText xml:space="preserve">we want </w:delText>
        </w:r>
      </w:del>
      <w:r>
        <w:t>to optimize against</w:t>
      </w:r>
      <w:ins w:id="341" w:author="M S" w:date="2014-12-04T10:04:00Z">
        <w:r w:rsidR="007616D3">
          <w:t xml:space="preserve">. We </w:t>
        </w:r>
      </w:ins>
      <w:del w:id="342" w:author="M S" w:date="2014-12-04T10:04:00Z">
        <w:r w:rsidDel="007616D3">
          <w:delText xml:space="preserve"> and we </w:delText>
        </w:r>
      </w:del>
      <w:r>
        <w:t xml:space="preserve">also used it to compare different methods. </w:t>
      </w:r>
    </w:p>
    <w:p w14:paraId="5D56242D" w14:textId="77777777" w:rsidR="00887FCB" w:rsidRDefault="007616D3" w:rsidP="005A18CA">
      <w:ins w:id="343" w:author="M S" w:date="2014-12-04T10:04:00Z">
        <w:r>
          <w:t xml:space="preserve"> </w:t>
        </w:r>
      </w:ins>
      <w:del w:id="344" w:author="M S" w:date="2014-12-04T10:05:00Z">
        <w:r w:rsidR="00887FCB" w:rsidDel="007616D3">
          <w:delText>Among</w:delText>
        </w:r>
      </w:del>
      <w:ins w:id="345" w:author="M S" w:date="2014-12-04T10:06:00Z">
        <w:r>
          <w:t xml:space="preserve">We applied and tested the following </w:t>
        </w:r>
      </w:ins>
      <w:del w:id="346" w:author="M S" w:date="2014-12-04T10:06:00Z">
        <w:r w:rsidR="00887FCB" w:rsidDel="007616D3">
          <w:delText xml:space="preserve"> other </w:delText>
        </w:r>
      </w:del>
      <w:r w:rsidR="00887FCB">
        <w:t>methods</w:t>
      </w:r>
      <w:del w:id="347" w:author="M S" w:date="2014-12-04T10:06:00Z">
        <w:r w:rsidR="00887FCB" w:rsidDel="007616D3">
          <w:delText xml:space="preserve"> </w:delText>
        </w:r>
        <w:r w:rsidR="00F878FD" w:rsidDel="007616D3">
          <w:delText xml:space="preserve">that </w:delText>
        </w:r>
        <w:r w:rsidR="00887FCB" w:rsidDel="007616D3">
          <w:delText xml:space="preserve">we </w:delText>
        </w:r>
      </w:del>
      <w:del w:id="348" w:author="M S" w:date="2014-12-04T10:05:00Z">
        <w:r w:rsidR="00887FCB" w:rsidDel="007616D3">
          <w:delText xml:space="preserve">have </w:delText>
        </w:r>
      </w:del>
      <w:del w:id="349" w:author="M S" w:date="2014-12-04T10:06:00Z">
        <w:r w:rsidR="00887FCB" w:rsidDel="007616D3">
          <w:delText>tried</w:delText>
        </w:r>
      </w:del>
      <w:del w:id="350" w:author="M S" w:date="2014-12-04T10:05:00Z">
        <w:r w:rsidR="00F878FD" w:rsidDel="007616D3">
          <w:delText>,</w:delText>
        </w:r>
        <w:r w:rsidR="00887FCB" w:rsidDel="007616D3">
          <w:delText xml:space="preserve"> we can mention</w:delText>
        </w:r>
      </w:del>
      <w:r w:rsidR="00887FCB">
        <w:t>:</w:t>
      </w:r>
    </w:p>
    <w:p w14:paraId="4CB6AEBC" w14:textId="77777777" w:rsidR="00887FCB" w:rsidRDefault="00887FCB" w:rsidP="00887FCB">
      <w:pPr>
        <w:pStyle w:val="ListParagraph"/>
        <w:numPr>
          <w:ilvl w:val="0"/>
          <w:numId w:val="2"/>
        </w:numPr>
      </w:pPr>
      <w:r>
        <w:t>Multiple linear regression (lm)</w:t>
      </w:r>
      <w:ins w:id="351" w:author="M S" w:date="2014-12-04T10:05:00Z">
        <w:r w:rsidR="007616D3">
          <w:t>,</w:t>
        </w:r>
      </w:ins>
    </w:p>
    <w:p w14:paraId="175A3AB7" w14:textId="77777777" w:rsidR="00887FCB" w:rsidRDefault="00887FCB" w:rsidP="00887FCB">
      <w:pPr>
        <w:pStyle w:val="ListParagraph"/>
        <w:numPr>
          <w:ilvl w:val="0"/>
          <w:numId w:val="2"/>
        </w:numPr>
      </w:pPr>
      <w:r>
        <w:t>SVM (</w:t>
      </w:r>
      <w:proofErr w:type="spellStart"/>
      <w:r>
        <w:t>ksvm</w:t>
      </w:r>
      <w:proofErr w:type="spellEnd"/>
      <w:r>
        <w:t>)</w:t>
      </w:r>
      <w:ins w:id="352" w:author="M S" w:date="2014-12-04T10:05:00Z">
        <w:r w:rsidR="007616D3">
          <w:t>,</w:t>
        </w:r>
      </w:ins>
    </w:p>
    <w:p w14:paraId="7B8B3ED7" w14:textId="77777777" w:rsidR="00887FCB" w:rsidRDefault="00887FCB" w:rsidP="00887FCB">
      <w:pPr>
        <w:pStyle w:val="ListParagraph"/>
        <w:numPr>
          <w:ilvl w:val="0"/>
          <w:numId w:val="2"/>
        </w:numPr>
      </w:pPr>
      <w:r>
        <w:t>BART (</w:t>
      </w:r>
      <w:ins w:id="353" w:author="M S" w:date="2014-12-04T10:05:00Z">
        <w:r w:rsidR="007616D3">
          <w:t xml:space="preserve">because </w:t>
        </w:r>
      </w:ins>
      <w:del w:id="354" w:author="M S" w:date="2014-12-04T10:05:00Z">
        <w:r w:rsidDel="007616D3">
          <w:delText xml:space="preserve">once </w:delText>
        </w:r>
      </w:del>
      <w:r>
        <w:t xml:space="preserve">it was mentioned </w:t>
      </w:r>
      <w:ins w:id="355" w:author="M S" w:date="2014-12-04T10:05:00Z">
        <w:r w:rsidR="007616D3">
          <w:t xml:space="preserve">in passing </w:t>
        </w:r>
      </w:ins>
      <w:r>
        <w:t>during one of the lectures</w:t>
      </w:r>
      <w:del w:id="356" w:author="M S" w:date="2014-12-04T10:05:00Z">
        <w:r w:rsidDel="007616D3">
          <w:delText>, bart</w:delText>
        </w:r>
      </w:del>
      <w:r>
        <w:t>)</w:t>
      </w:r>
      <w:ins w:id="357" w:author="M S" w:date="2014-12-04T10:05:00Z">
        <w:r w:rsidR="007616D3">
          <w:t>,</w:t>
        </w:r>
      </w:ins>
    </w:p>
    <w:p w14:paraId="27F6BF6F" w14:textId="77777777" w:rsidR="00F878FD" w:rsidRDefault="00F878FD" w:rsidP="00887FCB">
      <w:pPr>
        <w:pStyle w:val="ListParagraph"/>
        <w:numPr>
          <w:ilvl w:val="0"/>
          <w:numId w:val="2"/>
        </w:numPr>
      </w:pPr>
      <w:r>
        <w:t>KNN (</w:t>
      </w:r>
      <w:proofErr w:type="spellStart"/>
      <w:r>
        <w:t>knn</w:t>
      </w:r>
      <w:proofErr w:type="spellEnd"/>
      <w:r>
        <w:t>)</w:t>
      </w:r>
      <w:ins w:id="358" w:author="M S" w:date="2014-12-04T10:05:00Z">
        <w:r w:rsidR="007616D3">
          <w:t>, and</w:t>
        </w:r>
      </w:ins>
    </w:p>
    <w:p w14:paraId="401ACC95" w14:textId="77777777" w:rsidR="00887FCB" w:rsidDel="007616D3" w:rsidRDefault="00887FCB" w:rsidP="00887FCB">
      <w:pPr>
        <w:pStyle w:val="ListParagraph"/>
        <w:numPr>
          <w:ilvl w:val="0"/>
          <w:numId w:val="2"/>
        </w:numPr>
        <w:rPr>
          <w:del w:id="359" w:author="M S" w:date="2014-12-04T10:06:00Z"/>
        </w:rPr>
      </w:pPr>
      <w:r>
        <w:t>Boosted decision trees (</w:t>
      </w:r>
      <w:proofErr w:type="spellStart"/>
      <w:r>
        <w:t>gbm</w:t>
      </w:r>
      <w:proofErr w:type="spellEnd"/>
      <w:r>
        <w:t>)</w:t>
      </w:r>
    </w:p>
    <w:p w14:paraId="5F274000" w14:textId="77777777" w:rsidR="00887FCB" w:rsidRDefault="00887FCB" w:rsidP="007616D3">
      <w:pPr>
        <w:pStyle w:val="ListParagraph"/>
        <w:numPr>
          <w:ilvl w:val="0"/>
          <w:numId w:val="2"/>
        </w:numPr>
        <w:pPrChange w:id="360" w:author="M S" w:date="2014-12-04T10:06:00Z">
          <w:pPr>
            <w:jc w:val="both"/>
          </w:pPr>
        </w:pPrChange>
      </w:pPr>
    </w:p>
    <w:p w14:paraId="7FCF31F6" w14:textId="77777777" w:rsidR="00887FCB" w:rsidRDefault="00887FCB" w:rsidP="00707C50">
      <w:pPr>
        <w:jc w:val="both"/>
      </w:pPr>
      <w:r>
        <w:t>We didn’</w:t>
      </w:r>
      <w:r w:rsidR="008E7736">
        <w:t xml:space="preserve">t have much luck with </w:t>
      </w:r>
      <w:proofErr w:type="spellStart"/>
      <w:r w:rsidR="008E7736">
        <w:t>ksvm</w:t>
      </w:r>
      <w:proofErr w:type="spellEnd"/>
      <w:r w:rsidR="008E7736">
        <w:t>,</w:t>
      </w:r>
      <w:r>
        <w:t xml:space="preserve"> </w:t>
      </w:r>
      <w:proofErr w:type="spellStart"/>
      <w:proofErr w:type="gramStart"/>
      <w:r>
        <w:t>bart</w:t>
      </w:r>
      <w:proofErr w:type="spellEnd"/>
      <w:proofErr w:type="gramEnd"/>
      <w:r w:rsidR="008E7736">
        <w:t xml:space="preserve"> and </w:t>
      </w:r>
      <w:proofErr w:type="spellStart"/>
      <w:r w:rsidR="008E7736">
        <w:t>knn</w:t>
      </w:r>
      <w:proofErr w:type="spellEnd"/>
      <w:r>
        <w:t>. Maybe we did not put enough effort into that</w:t>
      </w:r>
      <w:ins w:id="361" w:author="M S" w:date="2014-12-04T10:07:00Z">
        <w:r w:rsidR="007616D3">
          <w:t>,</w:t>
        </w:r>
      </w:ins>
      <w:r>
        <w:t xml:space="preserve"> but since we already had very good results from using GBM, the bar was already quite high. </w:t>
      </w:r>
      <w:del w:id="362" w:author="M S" w:date="2014-12-04T10:07:00Z">
        <w:r w:rsidDel="007616D3">
          <w:delText xml:space="preserve">The </w:delText>
        </w:r>
      </w:del>
      <w:ins w:id="363" w:author="M S" w:date="2014-12-04T10:07:00Z">
        <w:r w:rsidR="007616D3">
          <w:t xml:space="preserve">Our </w:t>
        </w:r>
      </w:ins>
      <w:r>
        <w:t xml:space="preserve">biggest effort </w:t>
      </w:r>
      <w:del w:id="364" w:author="M S" w:date="2014-12-04T10:08:00Z">
        <w:r w:rsidDel="007616D3">
          <w:delText xml:space="preserve">was actually </w:delText>
        </w:r>
        <w:r w:rsidR="00707C50" w:rsidDel="007616D3">
          <w:delText>put</w:delText>
        </w:r>
        <w:r w:rsidDel="007616D3">
          <w:delText xml:space="preserve"> </w:delText>
        </w:r>
        <w:r w:rsidR="00707C50" w:rsidDel="007616D3">
          <w:delText xml:space="preserve">into </w:delText>
        </w:r>
      </w:del>
      <w:ins w:id="365" w:author="M S" w:date="2014-12-04T10:08:00Z">
        <w:r w:rsidR="007616D3">
          <w:t xml:space="preserve">soon turned to </w:t>
        </w:r>
      </w:ins>
      <w:r w:rsidR="00707C50">
        <w:t>tuning</w:t>
      </w:r>
      <w:r>
        <w:t xml:space="preserve"> GBM parameters. </w:t>
      </w:r>
    </w:p>
    <w:p w14:paraId="4ABCB522" w14:textId="77777777" w:rsidR="001357CF" w:rsidRDefault="00887FCB" w:rsidP="00707C50">
      <w:pPr>
        <w:jc w:val="both"/>
      </w:pPr>
      <w:r>
        <w:t xml:space="preserve">As mentioned, we were always using 10-fold cross validation error to guide us through any decisions. Originally we were tuning mostly: </w:t>
      </w:r>
    </w:p>
    <w:p w14:paraId="447DC27A" w14:textId="77777777" w:rsidR="001357CF" w:rsidRDefault="00272A28" w:rsidP="001357CF">
      <w:pPr>
        <w:pStyle w:val="ListParagraph"/>
        <w:numPr>
          <w:ilvl w:val="0"/>
          <w:numId w:val="4"/>
        </w:numPr>
        <w:jc w:val="both"/>
      </w:pPr>
      <w:proofErr w:type="gramStart"/>
      <w:r>
        <w:t>number</w:t>
      </w:r>
      <w:proofErr w:type="gramEnd"/>
      <w:r>
        <w:t xml:space="preserve"> of trees</w:t>
      </w:r>
    </w:p>
    <w:p w14:paraId="279A9618" w14:textId="77777777" w:rsidR="001357CF" w:rsidRDefault="00272A28" w:rsidP="001357CF">
      <w:pPr>
        <w:pStyle w:val="ListParagraph"/>
        <w:numPr>
          <w:ilvl w:val="0"/>
          <w:numId w:val="4"/>
        </w:numPr>
        <w:jc w:val="both"/>
      </w:pPr>
      <w:proofErr w:type="spellStart"/>
      <w:proofErr w:type="gramStart"/>
      <w:r>
        <w:t>bagfrac</w:t>
      </w:r>
      <w:proofErr w:type="spellEnd"/>
      <w:proofErr w:type="gramEnd"/>
    </w:p>
    <w:p w14:paraId="707CCD0A" w14:textId="77777777" w:rsidR="001357CF" w:rsidRDefault="00887FCB" w:rsidP="001357CF">
      <w:pPr>
        <w:pStyle w:val="ListParagraph"/>
        <w:numPr>
          <w:ilvl w:val="0"/>
          <w:numId w:val="4"/>
        </w:numPr>
        <w:jc w:val="both"/>
      </w:pPr>
      <w:proofErr w:type="gramStart"/>
      <w:r>
        <w:t>shrinkage</w:t>
      </w:r>
      <w:proofErr w:type="gramEnd"/>
    </w:p>
    <w:p w14:paraId="7ED2ECEB" w14:textId="77777777" w:rsidR="001357CF" w:rsidRDefault="001357CF" w:rsidP="001357CF">
      <w:pPr>
        <w:pStyle w:val="ListParagraph"/>
        <w:numPr>
          <w:ilvl w:val="0"/>
          <w:numId w:val="4"/>
        </w:numPr>
        <w:jc w:val="both"/>
      </w:pPr>
      <w:proofErr w:type="gramStart"/>
      <w:r>
        <w:t>depth</w:t>
      </w:r>
      <w:proofErr w:type="gramEnd"/>
    </w:p>
    <w:p w14:paraId="7CD7EFF9" w14:textId="77777777" w:rsidR="001357CF" w:rsidRDefault="001357CF" w:rsidP="001357CF">
      <w:pPr>
        <w:jc w:val="both"/>
      </w:pPr>
      <w:r>
        <w:t>In the later</w:t>
      </w:r>
      <w:r w:rsidR="00887FCB">
        <w:t xml:space="preserve"> phase</w:t>
      </w:r>
      <w:ins w:id="366" w:author="M S" w:date="2014-12-04T10:08:00Z">
        <w:r w:rsidR="007616D3">
          <w:t>,</w:t>
        </w:r>
      </w:ins>
      <w:r w:rsidR="00887FCB">
        <w:t xml:space="preserve"> </w:t>
      </w:r>
      <w:del w:id="367" w:author="M S" w:date="2014-12-04T10:08:00Z">
        <w:r w:rsidR="00887FCB" w:rsidDel="007616D3">
          <w:delText>it turned out</w:delText>
        </w:r>
      </w:del>
      <w:ins w:id="368" w:author="M S" w:date="2014-12-04T10:08:00Z">
        <w:r w:rsidR="007616D3">
          <w:t>we realized that</w:t>
        </w:r>
      </w:ins>
      <w:r w:rsidR="00887FCB">
        <w:t xml:space="preserve"> we </w:t>
      </w:r>
      <w:ins w:id="369" w:author="M S" w:date="2014-12-04T10:09:00Z">
        <w:r w:rsidR="007616D3">
          <w:t>we</w:t>
        </w:r>
      </w:ins>
      <w:del w:id="370" w:author="M S" w:date="2014-12-04T10:09:00Z">
        <w:r w:rsidR="00887FCB" w:rsidDel="007616D3">
          <w:delText>a</w:delText>
        </w:r>
      </w:del>
      <w:r w:rsidR="00887FCB">
        <w:t>re probably using too many predictors and</w:t>
      </w:r>
      <w:r>
        <w:t xml:space="preserve"> that</w:t>
      </w:r>
      <w:r w:rsidR="00887FCB">
        <w:t xml:space="preserve"> there </w:t>
      </w:r>
      <w:proofErr w:type="gramStart"/>
      <w:ins w:id="371" w:author="M S" w:date="2014-12-04T10:09:00Z">
        <w:r w:rsidR="007616D3">
          <w:t>wa</w:t>
        </w:r>
      </w:ins>
      <w:proofErr w:type="gramEnd"/>
      <w:del w:id="372" w:author="M S" w:date="2014-12-04T10:09:00Z">
        <w:r w:rsidR="00887FCB" w:rsidDel="007616D3">
          <w:delText>i</w:delText>
        </w:r>
      </w:del>
      <w:r w:rsidR="00887FCB">
        <w:t>s one more, very important parameter to tune</w:t>
      </w:r>
      <w:ins w:id="373" w:author="M S" w:date="2014-12-04T10:09:00Z">
        <w:r w:rsidR="007616D3">
          <w:t>:</w:t>
        </w:r>
      </w:ins>
      <w:r w:rsidR="00887FCB">
        <w:t xml:space="preserve"> which is </w:t>
      </w:r>
      <w:proofErr w:type="spellStart"/>
      <w:r w:rsidR="00887FCB" w:rsidRPr="00887FCB">
        <w:t>minobsinnode</w:t>
      </w:r>
      <w:proofErr w:type="spellEnd"/>
      <w:r w:rsidR="00887FCB">
        <w:t xml:space="preserve">. </w:t>
      </w:r>
      <w:ins w:id="374" w:author="M S" w:date="2014-12-04T10:09:00Z">
        <w:r w:rsidR="007616D3">
          <w:t xml:space="preserve">This parameter </w:t>
        </w:r>
      </w:ins>
      <w:del w:id="375" w:author="M S" w:date="2014-12-04T10:09:00Z">
        <w:r w:rsidDel="007616D3">
          <w:delText xml:space="preserve">It </w:delText>
        </w:r>
      </w:del>
      <w:r>
        <w:t>actually helped a lot</w:t>
      </w:r>
      <w:ins w:id="376" w:author="M S" w:date="2014-12-04T10:09:00Z">
        <w:r w:rsidR="007616D3">
          <w:t>,</w:t>
        </w:r>
      </w:ins>
      <w:r>
        <w:t xml:space="preserve"> which probably make</w:t>
      </w:r>
      <w:ins w:id="377" w:author="M S" w:date="2014-12-04T10:09:00Z">
        <w:r w:rsidR="007616D3">
          <w:t>s</w:t>
        </w:r>
      </w:ins>
      <w:r>
        <w:t xml:space="preserve"> </w:t>
      </w:r>
      <w:proofErr w:type="gramStart"/>
      <w:r>
        <w:t>sense as the default value is 10</w:t>
      </w:r>
      <w:ins w:id="378" w:author="M S" w:date="2014-12-04T10:10:00Z">
        <w:r w:rsidR="007616D3">
          <w:t>,</w:t>
        </w:r>
      </w:ins>
      <w:r>
        <w:t xml:space="preserve"> which feels to be too big for </w:t>
      </w:r>
      <w:del w:id="379" w:author="M S" w:date="2014-12-04T10:10:00Z">
        <w:r w:rsidDel="007616D3">
          <w:delText xml:space="preserve">that </w:delText>
        </w:r>
      </w:del>
      <w:ins w:id="380" w:author="M S" w:date="2014-12-04T10:10:00Z">
        <w:r w:rsidR="007616D3">
          <w:t>the</w:t>
        </w:r>
        <w:proofErr w:type="gramEnd"/>
        <w:r w:rsidR="007616D3">
          <w:t xml:space="preserve"> </w:t>
        </w:r>
      </w:ins>
      <w:r>
        <w:t>data.</w:t>
      </w:r>
      <w:r w:rsidR="00CD212E">
        <w:t xml:space="preserve"> We </w:t>
      </w:r>
      <w:del w:id="381" w:author="M S" w:date="2014-12-04T10:10:00Z">
        <w:r w:rsidR="00CD212E" w:rsidDel="007616D3">
          <w:delText>were seeing</w:delText>
        </w:r>
      </w:del>
      <w:ins w:id="382" w:author="M S" w:date="2014-12-04T10:10:00Z">
        <w:r w:rsidR="007616D3">
          <w:t>saw</w:t>
        </w:r>
      </w:ins>
      <w:r w:rsidR="006A332B">
        <w:t xml:space="preserve"> significant</w:t>
      </w:r>
      <w:r w:rsidR="00CD212E">
        <w:t xml:space="preserve"> improvements when </w:t>
      </w:r>
      <w:del w:id="383" w:author="M S" w:date="2014-12-04T10:10:00Z">
        <w:r w:rsidR="00CD212E" w:rsidDel="007616D3">
          <w:delText xml:space="preserve">using </w:delText>
        </w:r>
      </w:del>
      <w:ins w:id="384" w:author="M S" w:date="2014-12-04T10:10:00Z">
        <w:r w:rsidR="007616D3">
          <w:t xml:space="preserve">setting the parameter to </w:t>
        </w:r>
      </w:ins>
      <w:r w:rsidR="00CD212E">
        <w:t xml:space="preserve">4 and 5 </w:t>
      </w:r>
      <w:ins w:id="385" w:author="M S" w:date="2014-12-04T10:10:00Z">
        <w:r w:rsidR="007616D3">
          <w:t xml:space="preserve">– </w:t>
        </w:r>
      </w:ins>
      <w:del w:id="386" w:author="M S" w:date="2014-12-04T10:10:00Z">
        <w:r w:rsidR="00CD212E" w:rsidDel="007616D3">
          <w:delText xml:space="preserve">and </w:delText>
        </w:r>
      </w:del>
      <w:ins w:id="387" w:author="M S" w:date="2014-12-04T10:10:00Z">
        <w:r w:rsidR="007616D3">
          <w:t xml:space="preserve">we </w:t>
        </w:r>
      </w:ins>
      <w:r w:rsidR="00CD212E">
        <w:t>ended up using 5.</w:t>
      </w:r>
    </w:p>
    <w:p w14:paraId="031E265C" w14:textId="77777777" w:rsidR="00887FCB" w:rsidRDefault="007616D3" w:rsidP="00566BEF">
      <w:pPr>
        <w:jc w:val="both"/>
      </w:pPr>
      <w:ins w:id="388" w:author="M S" w:date="2014-12-04T10:10:00Z">
        <w:r>
          <w:t>The t</w:t>
        </w:r>
      </w:ins>
      <w:del w:id="389" w:author="M S" w:date="2014-12-04T10:10:00Z">
        <w:r w:rsidR="00887FCB" w:rsidDel="007616D3">
          <w:delText>T</w:delText>
        </w:r>
      </w:del>
      <w:r w:rsidR="00887FCB">
        <w:t>uning process was both manual and automated (</w:t>
      </w:r>
      <w:ins w:id="390" w:author="M S" w:date="2014-12-04T10:12:00Z">
        <w:r>
          <w:t>W</w:t>
        </w:r>
      </w:ins>
      <w:del w:id="391" w:author="M S" w:date="2014-12-04T10:12:00Z">
        <w:r w:rsidR="00887FCB" w:rsidDel="007616D3">
          <w:delText>w</w:delText>
        </w:r>
      </w:del>
      <w:r w:rsidR="00887FCB">
        <w:t xml:space="preserve">e </w:t>
      </w:r>
      <w:del w:id="392" w:author="M S" w:date="2014-12-04T10:12:00Z">
        <w:r w:rsidR="00887FCB" w:rsidDel="007616D3">
          <w:delText>have written</w:delText>
        </w:r>
      </w:del>
      <w:ins w:id="393" w:author="M S" w:date="2014-12-04T10:12:00Z">
        <w:r>
          <w:t>wrote</w:t>
        </w:r>
      </w:ins>
      <w:r w:rsidR="00887FCB">
        <w:t xml:space="preserve"> some scripts that </w:t>
      </w:r>
      <w:del w:id="394" w:author="M S" w:date="2014-12-04T10:11:00Z">
        <w:r w:rsidR="00887FCB" w:rsidDel="007616D3">
          <w:delText xml:space="preserve">were </w:delText>
        </w:r>
      </w:del>
      <w:ins w:id="395" w:author="M S" w:date="2014-12-04T10:11:00Z">
        <w:r>
          <w:t xml:space="preserve">we </w:t>
        </w:r>
      </w:ins>
      <w:r w:rsidR="00887FCB">
        <w:t>execut</w:t>
      </w:r>
      <w:ins w:id="396" w:author="M S" w:date="2014-12-04T10:11:00Z">
        <w:r>
          <w:t>ed</w:t>
        </w:r>
      </w:ins>
      <w:del w:id="397" w:author="M S" w:date="2014-12-04T10:11:00Z">
        <w:r w:rsidR="00887FCB" w:rsidDel="007616D3">
          <w:delText>ing</w:delText>
        </w:r>
      </w:del>
      <w:r w:rsidR="00887FCB">
        <w:t xml:space="preserve"> over</w:t>
      </w:r>
      <w:del w:id="398" w:author="M S" w:date="2014-12-04T10:11:00Z">
        <w:r w:rsidR="00887FCB" w:rsidDel="007616D3">
          <w:delText xml:space="preserve"> </w:delText>
        </w:r>
      </w:del>
      <w:r w:rsidR="00887FCB">
        <w:t>night</w:t>
      </w:r>
      <w:ins w:id="399" w:author="M S" w:date="2014-12-04T10:11:00Z">
        <w:r>
          <w:t>,</w:t>
        </w:r>
      </w:ins>
      <w:del w:id="400" w:author="M S" w:date="2014-12-04T10:11:00Z">
        <w:r w:rsidR="00887FCB" w:rsidDel="007616D3">
          <w:delText>s</w:delText>
        </w:r>
      </w:del>
      <w:r w:rsidR="00887FCB">
        <w:t xml:space="preserve"> </w:t>
      </w:r>
      <w:del w:id="401" w:author="M S" w:date="2014-12-04T10:11:00Z">
        <w:r w:rsidR="00887FCB" w:rsidDel="007616D3">
          <w:delText xml:space="preserve">that </w:delText>
        </w:r>
      </w:del>
      <w:ins w:id="402" w:author="M S" w:date="2014-12-04T10:11:00Z">
        <w:r>
          <w:t xml:space="preserve">which worked </w:t>
        </w:r>
      </w:ins>
      <w:del w:id="403" w:author="M S" w:date="2014-12-04T10:11:00Z">
        <w:r w:rsidR="00887FCB" w:rsidDel="007616D3">
          <w:delText xml:space="preserve">were </w:delText>
        </w:r>
      </w:del>
      <w:ins w:id="404" w:author="M S" w:date="2014-12-04T10:11:00Z">
        <w:r>
          <w:t xml:space="preserve">by </w:t>
        </w:r>
      </w:ins>
      <w:r w:rsidR="00887FCB">
        <w:t xml:space="preserve">randomly changing the parameters </w:t>
      </w:r>
      <w:r w:rsidR="00275CEC">
        <w:t>and set of predictors</w:t>
      </w:r>
      <w:r w:rsidR="00F266C1">
        <w:t xml:space="preserve"> </w:t>
      </w:r>
      <w:del w:id="405" w:author="M S" w:date="2014-12-04T10:11:00Z">
        <w:r w:rsidR="00F266C1" w:rsidDel="007616D3">
          <w:delText>and were</w:delText>
        </w:r>
      </w:del>
      <w:ins w:id="406" w:author="M S" w:date="2014-12-04T10:11:00Z">
        <w:r>
          <w:t>as well as</w:t>
        </w:r>
      </w:ins>
      <w:r w:rsidR="00F266C1">
        <w:t xml:space="preserve"> computing 10-fold c</w:t>
      </w:r>
      <w:r w:rsidR="00275CEC">
        <w:t>ross-</w:t>
      </w:r>
      <w:r w:rsidR="00F266C1">
        <w:t>v</w:t>
      </w:r>
      <w:r w:rsidR="00275CEC">
        <w:t>alidation</w:t>
      </w:r>
      <w:r w:rsidR="00F266C1">
        <w:t xml:space="preserve"> error</w:t>
      </w:r>
      <w:ins w:id="407" w:author="M S" w:date="2014-12-04T10:12:00Z">
        <w:r>
          <w:t>.</w:t>
        </w:r>
      </w:ins>
      <w:r w:rsidR="00F266C1">
        <w:t xml:space="preserve"> </w:t>
      </w:r>
      <w:ins w:id="408" w:author="M S" w:date="2014-12-04T10:12:00Z">
        <w:r>
          <w:t>B</w:t>
        </w:r>
      </w:ins>
      <w:del w:id="409" w:author="M S" w:date="2014-12-04T10:12:00Z">
        <w:r w:rsidR="00F266C1" w:rsidDel="007616D3">
          <w:delText>b</w:delText>
        </w:r>
      </w:del>
      <w:r w:rsidR="00F266C1">
        <w:t xml:space="preserve">ut </w:t>
      </w:r>
      <w:del w:id="410" w:author="M S" w:date="2014-12-04T10:12:00Z">
        <w:r w:rsidR="00F266C1" w:rsidDel="007616D3">
          <w:delText>it was</w:delText>
        </w:r>
      </w:del>
      <w:ins w:id="411" w:author="M S" w:date="2014-12-04T10:12:00Z">
        <w:r>
          <w:t>these scripts were</w:t>
        </w:r>
      </w:ins>
      <w:r w:rsidR="00F266C1">
        <w:t xml:space="preserve"> usually used only as </w:t>
      </w:r>
      <w:proofErr w:type="gramStart"/>
      <w:r w:rsidR="00F266C1">
        <w:t>a guidelines</w:t>
      </w:r>
      <w:proofErr w:type="gramEnd"/>
      <w:r w:rsidR="00F266C1">
        <w:t xml:space="preserve"> for values </w:t>
      </w:r>
      <w:r w:rsidR="001B7995">
        <w:t>and</w:t>
      </w:r>
      <w:r w:rsidR="00F266C1">
        <w:t xml:space="preserve"> approaches that </w:t>
      </w:r>
      <w:r w:rsidR="00326F2E">
        <w:t>might be</w:t>
      </w:r>
      <w:r w:rsidR="00F266C1">
        <w:t xml:space="preserve"> worth to </w:t>
      </w:r>
      <w:r w:rsidR="00326F2E">
        <w:t xml:space="preserve">be </w:t>
      </w:r>
      <w:r w:rsidR="00F266C1">
        <w:t>further investigate</w:t>
      </w:r>
      <w:r w:rsidR="00326F2E">
        <w:t>d</w:t>
      </w:r>
      <w:r w:rsidR="00F266C1">
        <w:t xml:space="preserve"> manually).</w:t>
      </w:r>
    </w:p>
    <w:p w14:paraId="36B2577D" w14:textId="77777777" w:rsidR="00AF2AF8" w:rsidRDefault="00887FCB" w:rsidP="00566BEF">
      <w:pPr>
        <w:jc w:val="both"/>
      </w:pPr>
      <w:r>
        <w:t>To our initial surprise</w:t>
      </w:r>
      <w:ins w:id="412" w:author="M S" w:date="2014-12-04T10:13:00Z">
        <w:r w:rsidR="007616D3">
          <w:t>,</w:t>
        </w:r>
      </w:ins>
      <w:r>
        <w:t xml:space="preserve"> </w:t>
      </w:r>
      <w:del w:id="413" w:author="M S" w:date="2014-12-04T10:13:00Z">
        <w:r w:rsidDel="007616D3">
          <w:delText xml:space="preserve">it was </w:delText>
        </w:r>
        <w:r w:rsidR="00190B73" w:rsidDel="007616D3">
          <w:delText xml:space="preserve">frequently </w:delText>
        </w:r>
        <w:r w:rsidDel="007616D3">
          <w:delText>worth to drop</w:delText>
        </w:r>
      </w:del>
      <w:ins w:id="414" w:author="M S" w:date="2014-12-04T10:13:00Z">
        <w:r w:rsidR="007616D3">
          <w:t>we discovered that it was often</w:t>
        </w:r>
        <w:r w:rsidR="009B32B6">
          <w:t xml:space="preserve"> beneficial to drop</w:t>
        </w:r>
      </w:ins>
      <w:r>
        <w:t xml:space="preserve"> a predictor that had high importance</w:t>
      </w:r>
      <w:r w:rsidR="00190B73">
        <w:t xml:space="preserve"> in the splits! We noticed </w:t>
      </w:r>
      <w:del w:id="415" w:author="M S" w:date="2014-12-04T10:13:00Z">
        <w:r w:rsidR="00190B73" w:rsidDel="009B32B6">
          <w:delText xml:space="preserve">that </w:delText>
        </w:r>
      </w:del>
      <w:ins w:id="416" w:author="M S" w:date="2014-12-04T10:13:00Z">
        <w:r w:rsidR="009B32B6">
          <w:t xml:space="preserve">this </w:t>
        </w:r>
      </w:ins>
      <w:del w:id="417" w:author="M S" w:date="2014-12-04T10:14:00Z">
        <w:r w:rsidR="00190B73" w:rsidDel="009B32B6">
          <w:delText xml:space="preserve">issue </w:delText>
        </w:r>
      </w:del>
      <w:ins w:id="418" w:author="M S" w:date="2014-12-04T10:14:00Z">
        <w:r w:rsidR="009B32B6">
          <w:t xml:space="preserve">phenomenon </w:t>
        </w:r>
      </w:ins>
      <w:r w:rsidR="00190B73">
        <w:t xml:space="preserve">mostly with </w:t>
      </w:r>
      <w:del w:id="419" w:author="M S" w:date="2014-12-04T10:14:00Z">
        <w:r w:rsidR="00190B73" w:rsidDel="009B32B6">
          <w:delText xml:space="preserve">distance </w:delText>
        </w:r>
      </w:del>
      <w:ins w:id="420" w:author="M S" w:date="2014-12-04T10:14:00Z">
        <w:r w:rsidR="009B32B6">
          <w:t xml:space="preserve">spatial </w:t>
        </w:r>
      </w:ins>
      <w:r w:rsidR="00190B73">
        <w:t>predictors like City and distance</w:t>
      </w:r>
      <w:ins w:id="421" w:author="M S" w:date="2014-12-04T10:14:00Z">
        <w:r w:rsidR="009B32B6">
          <w:t>-</w:t>
        </w:r>
      </w:ins>
      <w:del w:id="422" w:author="M S" w:date="2014-12-04T10:14:00Z">
        <w:r w:rsidR="00190B73" w:rsidDel="009B32B6">
          <w:delText xml:space="preserve"> from </w:delText>
        </w:r>
      </w:del>
      <w:ins w:id="423" w:author="M S" w:date="2014-12-04T10:14:00Z">
        <w:r w:rsidR="009B32B6">
          <w:t>from-</w:t>
        </w:r>
      </w:ins>
      <w:del w:id="424" w:author="M S" w:date="2014-12-04T10:14:00Z">
        <w:r w:rsidR="00190B73" w:rsidDel="009B32B6">
          <w:delText>the</w:delText>
        </w:r>
      </w:del>
      <w:r w:rsidR="00190B73">
        <w:t xml:space="preserve"> venue</w:t>
      </w:r>
      <w:del w:id="425" w:author="M S" w:date="2014-12-04T10:14:00Z">
        <w:r w:rsidR="00190B73" w:rsidDel="009B32B6">
          <w:delText>s</w:delText>
        </w:r>
      </w:del>
      <w:r w:rsidR="00AF2AF8">
        <w:t xml:space="preserve">. They were always getting chosen (in each </w:t>
      </w:r>
      <w:r w:rsidR="00566BEF">
        <w:t xml:space="preserve">out of 10 </w:t>
      </w:r>
      <w:r w:rsidR="00AF2AF8">
        <w:t>split</w:t>
      </w:r>
      <w:r w:rsidR="00566BEF">
        <w:t>s</w:t>
      </w:r>
      <w:r w:rsidR="00AF2AF8">
        <w:t xml:space="preserve">) as very important </w:t>
      </w:r>
      <w:del w:id="426" w:author="M S" w:date="2014-12-04T10:14:00Z">
        <w:r w:rsidR="00AF2AF8" w:rsidDel="009B32B6">
          <w:delText xml:space="preserve">and </w:delText>
        </w:r>
      </w:del>
      <w:r w:rsidR="00AF2AF8">
        <w:t xml:space="preserve">… </w:t>
      </w:r>
      <w:ins w:id="427" w:author="M S" w:date="2014-12-04T10:14:00Z">
        <w:r w:rsidR="009B32B6">
          <w:t xml:space="preserve">and yet </w:t>
        </w:r>
      </w:ins>
      <w:r w:rsidR="00AF2AF8">
        <w:t xml:space="preserve">they were consistently increasing the </w:t>
      </w:r>
      <w:r w:rsidR="00566BEF">
        <w:t xml:space="preserve">final </w:t>
      </w:r>
      <w:r w:rsidR="00AF2AF8">
        <w:t>error.</w:t>
      </w:r>
      <w:r w:rsidR="00566BEF">
        <w:t xml:space="preserve"> </w:t>
      </w:r>
      <w:r w:rsidR="00AF2AF8">
        <w:t>Once we detect</w:t>
      </w:r>
      <w:r w:rsidR="008A42BF">
        <w:t>ed</w:t>
      </w:r>
      <w:r w:rsidR="00AF2AF8">
        <w:t xml:space="preserve"> </w:t>
      </w:r>
      <w:del w:id="428" w:author="M S" w:date="2014-12-04T10:14:00Z">
        <w:r w:rsidR="00AF2AF8" w:rsidDel="009B32B6">
          <w:delText xml:space="preserve">that </w:delText>
        </w:r>
      </w:del>
      <w:ins w:id="429" w:author="M S" w:date="2014-12-04T10:14:00Z">
        <w:r w:rsidR="009B32B6">
          <w:t xml:space="preserve">this </w:t>
        </w:r>
      </w:ins>
      <w:del w:id="430" w:author="M S" w:date="2014-12-04T10:15:00Z">
        <w:r w:rsidR="00AF2AF8" w:rsidDel="009B32B6">
          <w:delText>pattern</w:delText>
        </w:r>
      </w:del>
      <w:ins w:id="431" w:author="M S" w:date="2014-12-04T10:15:00Z">
        <w:r w:rsidR="009B32B6">
          <w:t>phenomenon</w:t>
        </w:r>
      </w:ins>
      <w:ins w:id="432" w:author="M S" w:date="2014-12-04T10:14:00Z">
        <w:r w:rsidR="009B32B6">
          <w:t>,</w:t>
        </w:r>
      </w:ins>
      <w:r w:rsidR="00AF2AF8">
        <w:t xml:space="preserve"> we </w:t>
      </w:r>
      <w:del w:id="433" w:author="M S" w:date="2014-12-04T10:15:00Z">
        <w:r w:rsidR="00AF2AF8" w:rsidDel="009B32B6">
          <w:delText>started to be</w:delText>
        </w:r>
      </w:del>
      <w:proofErr w:type="gramStart"/>
      <w:ins w:id="434" w:author="M S" w:date="2014-12-04T10:15:00Z">
        <w:r w:rsidR="009B32B6">
          <w:t xml:space="preserve">grew </w:t>
        </w:r>
      </w:ins>
      <w:r w:rsidR="00AF2AF8">
        <w:t xml:space="preserve"> more</w:t>
      </w:r>
      <w:proofErr w:type="gramEnd"/>
      <w:r w:rsidR="00AF2AF8">
        <w:t xml:space="preserve"> and more suspicious </w:t>
      </w:r>
      <w:del w:id="435" w:author="M S" w:date="2014-12-04T10:15:00Z">
        <w:r w:rsidR="00AF2AF8" w:rsidDel="009B32B6">
          <w:delText xml:space="preserve">for </w:delText>
        </w:r>
      </w:del>
      <w:ins w:id="436" w:author="M S" w:date="2014-12-04T10:15:00Z">
        <w:r w:rsidR="009B32B6">
          <w:t xml:space="preserve">of </w:t>
        </w:r>
      </w:ins>
      <w:r w:rsidR="00AF2AF8">
        <w:t>any predictor that we were using. It turned out that simplifying the model (by removing predictors) actually show</w:t>
      </w:r>
      <w:ins w:id="437" w:author="M S" w:date="2014-12-04T10:15:00Z">
        <w:r w:rsidR="009B32B6">
          <w:t>ed</w:t>
        </w:r>
      </w:ins>
      <w:del w:id="438" w:author="M S" w:date="2014-12-04T10:15:00Z">
        <w:r w:rsidR="00AF2AF8" w:rsidDel="009B32B6">
          <w:delText>s</w:delText>
        </w:r>
      </w:del>
      <w:r w:rsidR="00AF2AF8">
        <w:t xml:space="preserve"> improvements.</w:t>
      </w:r>
      <w:r w:rsidR="008066CE">
        <w:t xml:space="preserve"> For example</w:t>
      </w:r>
      <w:r w:rsidR="00DC065E">
        <w:t>:</w:t>
      </w:r>
      <w:r w:rsidR="008066CE">
        <w:t xml:space="preserve"> we were</w:t>
      </w:r>
      <w:r w:rsidR="00DC065E">
        <w:t xml:space="preserve"> in general</w:t>
      </w:r>
      <w:r w:rsidR="008066CE">
        <w:t xml:space="preserve"> never using data from before 2005 (we knew from PCA in </w:t>
      </w:r>
      <w:ins w:id="439" w:author="M S" w:date="2014-12-04T10:15:00Z">
        <w:r w:rsidR="009B32B6">
          <w:t xml:space="preserve">our </w:t>
        </w:r>
      </w:ins>
      <w:r w:rsidR="008066CE">
        <w:t xml:space="preserve">homework that </w:t>
      </w:r>
      <w:ins w:id="440" w:author="M S" w:date="2014-12-04T10:15:00Z">
        <w:r w:rsidR="009B32B6">
          <w:t xml:space="preserve">the </w:t>
        </w:r>
      </w:ins>
      <w:r w:rsidR="008066CE">
        <w:t>years 2002-2004 were weird)</w:t>
      </w:r>
      <w:r w:rsidR="00DC065E">
        <w:t xml:space="preserve"> </w:t>
      </w:r>
      <w:r w:rsidR="008066CE">
        <w:t xml:space="preserve">and </w:t>
      </w:r>
      <w:ins w:id="441" w:author="M S" w:date="2014-12-04T10:15:00Z">
        <w:r w:rsidR="009B32B6">
          <w:t xml:space="preserve">the </w:t>
        </w:r>
      </w:ins>
      <w:r w:rsidR="008066CE">
        <w:t>older data didn’t seem to be too useful, but</w:t>
      </w:r>
      <w:r w:rsidR="00DC065E">
        <w:t xml:space="preserve"> we were usually using all data for years greater than </w:t>
      </w:r>
      <w:r w:rsidR="00DC065E">
        <w:lastRenderedPageBreak/>
        <w:t>2009.</w:t>
      </w:r>
      <w:r w:rsidR="008066CE">
        <w:t xml:space="preserve"> </w:t>
      </w:r>
      <w:r w:rsidR="00DC065E">
        <w:t>I</w:t>
      </w:r>
      <w:r w:rsidR="008066CE">
        <w:t xml:space="preserve">t turned out that the more aggressive we were in eliminating </w:t>
      </w:r>
      <w:r w:rsidR="00A062FF">
        <w:t xml:space="preserve">older </w:t>
      </w:r>
      <w:r w:rsidR="008066CE">
        <w:t>predictors</w:t>
      </w:r>
      <w:ins w:id="442" w:author="M S" w:date="2014-12-04T10:16:00Z">
        <w:r w:rsidR="009B32B6">
          <w:t>,</w:t>
        </w:r>
      </w:ins>
      <w:r w:rsidR="008066CE">
        <w:t xml:space="preserve"> the smaller the error</w:t>
      </w:r>
      <w:ins w:id="443" w:author="M S" w:date="2014-12-04T10:16:00Z">
        <w:r w:rsidR="009B32B6">
          <w:t>.</w:t>
        </w:r>
      </w:ins>
      <w:r w:rsidR="00DC065E">
        <w:t xml:space="preserve"> </w:t>
      </w:r>
      <w:ins w:id="444" w:author="M S" w:date="2014-12-04T10:16:00Z">
        <w:r w:rsidR="009B32B6">
          <w:t xml:space="preserve"> I</w:t>
        </w:r>
      </w:ins>
      <w:del w:id="445" w:author="M S" w:date="2014-12-04T10:16:00Z">
        <w:r w:rsidR="00DC065E" w:rsidDel="009B32B6">
          <w:delText>and i</w:delText>
        </w:r>
      </w:del>
      <w:r w:rsidR="00DC065E">
        <w:t>n the final model</w:t>
      </w:r>
      <w:ins w:id="446" w:author="M S" w:date="2014-12-04T10:16:00Z">
        <w:r w:rsidR="009B32B6">
          <w:t>,</w:t>
        </w:r>
      </w:ins>
      <w:r w:rsidR="00DC065E">
        <w:t xml:space="preserve"> we used only 2013</w:t>
      </w:r>
      <w:r w:rsidR="0031362C">
        <w:t>-2014</w:t>
      </w:r>
      <w:r w:rsidR="00DC065E">
        <w:t xml:space="preserve"> and 2012</w:t>
      </w:r>
      <w:r w:rsidR="0031362C">
        <w:t>-2013 seasons</w:t>
      </w:r>
      <w:r w:rsidR="00DC065E">
        <w:t xml:space="preserve"> and values averaged over last 5 years</w:t>
      </w:r>
      <w:r w:rsidR="008066CE">
        <w:t>.</w:t>
      </w:r>
    </w:p>
    <w:p w14:paraId="72D31580" w14:textId="77777777" w:rsidR="00AF2AF8" w:rsidRDefault="00AF2AF8" w:rsidP="00566BEF">
      <w:pPr>
        <w:jc w:val="both"/>
      </w:pPr>
      <w:r>
        <w:t>Out of all predictors</w:t>
      </w:r>
      <w:ins w:id="447" w:author="M S" w:date="2014-12-04T10:16:00Z">
        <w:r w:rsidR="009B32B6">
          <w:t>,</w:t>
        </w:r>
      </w:ins>
      <w:r>
        <w:t xml:space="preserve"> the </w:t>
      </w:r>
      <w:r w:rsidR="008066CE">
        <w:t>model</w:t>
      </w:r>
      <w:r>
        <w:t xml:space="preserve"> that gave us </w:t>
      </w:r>
      <w:r w:rsidR="008066CE">
        <w:t>the lowest 10-fold</w:t>
      </w:r>
      <w:ins w:id="448" w:author="M S" w:date="2014-12-04T10:16:00Z">
        <w:r w:rsidR="009B32B6">
          <w:t xml:space="preserve"> </w:t>
        </w:r>
      </w:ins>
      <w:del w:id="449" w:author="M S" w:date="2014-12-04T10:16:00Z">
        <w:r w:rsidR="008066CE" w:rsidDel="009B32B6">
          <w:delText xml:space="preserve"> </w:delText>
        </w:r>
      </w:del>
      <w:r w:rsidR="008066CE">
        <w:t xml:space="preserve">CV error and </w:t>
      </w:r>
      <w:del w:id="450" w:author="M S" w:date="2014-12-04T10:17:00Z">
        <w:r w:rsidR="00D72251" w:rsidDel="009B32B6">
          <w:delText xml:space="preserve">eventually </w:delText>
        </w:r>
      </w:del>
      <w:r w:rsidR="008066CE">
        <w:t>won the competition</w:t>
      </w:r>
      <w:ins w:id="451" w:author="M S" w:date="2014-12-04T10:17:00Z">
        <w:r w:rsidR="009B32B6">
          <w:t>,</w:t>
        </w:r>
      </w:ins>
      <w:r w:rsidR="008066CE">
        <w:t xml:space="preserve"> was</w:t>
      </w:r>
      <w:r w:rsidR="00A062FF">
        <w:t xml:space="preserve"> surprisingly simple</w:t>
      </w:r>
      <w:r w:rsidR="00ED7480">
        <w:t xml:space="preserve"> and small</w:t>
      </w:r>
      <w:r>
        <w:t>:</w:t>
      </w:r>
    </w:p>
    <w:p w14:paraId="26ECBE19" w14:textId="77777777" w:rsidR="00AF2AF8" w:rsidRDefault="00AF2AF8" w:rsidP="00AF2AF8">
      <w:pPr>
        <w:jc w:val="center"/>
      </w:pPr>
      <w:r>
        <w:rPr>
          <w:noProof/>
        </w:rPr>
        <w:drawing>
          <wp:inline distT="0" distB="0" distL="0" distR="0" wp14:anchorId="28804973" wp14:editId="5C8E790C">
            <wp:extent cx="37338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7C74" w14:textId="77777777" w:rsidR="008066CE" w:rsidRDefault="008066CE" w:rsidP="00AF2AF8">
      <w:pPr>
        <w:jc w:val="center"/>
      </w:pPr>
    </w:p>
    <w:p w14:paraId="7BC450E5" w14:textId="77777777" w:rsidR="008066CE" w:rsidRDefault="008066CE" w:rsidP="00AF2AF8">
      <w:pPr>
        <w:jc w:val="center"/>
      </w:pPr>
      <w:r>
        <w:rPr>
          <w:noProof/>
        </w:rPr>
        <w:drawing>
          <wp:inline distT="0" distB="0" distL="0" distR="0" wp14:anchorId="60C6AB02" wp14:editId="409B49E9">
            <wp:extent cx="5182049" cy="413039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4A77" w14:textId="77777777" w:rsidR="008066CE" w:rsidRDefault="008066CE" w:rsidP="00AF2AF8">
      <w:pPr>
        <w:jc w:val="center"/>
      </w:pPr>
    </w:p>
    <w:p w14:paraId="4A159903" w14:textId="77777777" w:rsidR="008066CE" w:rsidRDefault="008066CE" w:rsidP="008F3BD1">
      <w:pPr>
        <w:jc w:val="both"/>
      </w:pPr>
      <w:r>
        <w:lastRenderedPageBreak/>
        <w:t xml:space="preserve">Some variables are </w:t>
      </w:r>
      <w:r w:rsidR="00E44B7E">
        <w:t xml:space="preserve">hopefully </w:t>
      </w:r>
      <w:r>
        <w:t>quite straightforward, the others we will try to explain:</w:t>
      </w:r>
    </w:p>
    <w:p w14:paraId="399BE381" w14:textId="77777777" w:rsidR="008066CE" w:rsidRDefault="008066CE" w:rsidP="008F3BD1">
      <w:pPr>
        <w:pStyle w:val="ListParagraph"/>
        <w:numPr>
          <w:ilvl w:val="0"/>
          <w:numId w:val="5"/>
        </w:numPr>
        <w:jc w:val="both"/>
      </w:pPr>
      <w:proofErr w:type="gramStart"/>
      <w:r>
        <w:t>adjusted.total</w:t>
      </w:r>
      <w:proofErr w:type="gramEnd"/>
      <w:r>
        <w:t xml:space="preserve">_2013_2014 </w:t>
      </w:r>
      <w:ins w:id="452" w:author="M S" w:date="2014-12-04T10:17:00Z">
        <w:r w:rsidR="009B32B6">
          <w:t>–</w:t>
        </w:r>
      </w:ins>
      <w:del w:id="453" w:author="M S" w:date="2014-12-04T10:17:00Z">
        <w:r w:rsidR="005C3F0E" w:rsidDel="009B32B6">
          <w:delText>-</w:delText>
        </w:r>
      </w:del>
      <w:r>
        <w:t xml:space="preserve"> </w:t>
      </w:r>
      <w:ins w:id="454" w:author="M S" w:date="2014-12-04T10:17:00Z">
        <w:r w:rsidR="009B32B6">
          <w:t>the</w:t>
        </w:r>
      </w:ins>
      <w:del w:id="455" w:author="M S" w:date="2014-12-04T10:17:00Z">
        <w:r w:rsidDel="009B32B6">
          <w:delText>a</w:delText>
        </w:r>
      </w:del>
      <w:r>
        <w:t xml:space="preserve"> total number of subscription</w:t>
      </w:r>
      <w:ins w:id="456" w:author="M S" w:date="2014-12-04T10:17:00Z">
        <w:r w:rsidR="009B32B6">
          <w:t>s</w:t>
        </w:r>
      </w:ins>
      <w:r>
        <w:t xml:space="preserve"> adjusted with number of tickets bought by that account that year.</w:t>
      </w:r>
    </w:p>
    <w:p w14:paraId="2C73966B" w14:textId="77777777" w:rsidR="008066CE" w:rsidRDefault="008066CE" w:rsidP="008F3BD1">
      <w:pPr>
        <w:pStyle w:val="ListParagraph"/>
        <w:numPr>
          <w:ilvl w:val="0"/>
          <w:numId w:val="5"/>
        </w:numPr>
        <w:jc w:val="both"/>
      </w:pPr>
      <w:proofErr w:type="gramStart"/>
      <w:r>
        <w:t>var.5.years</w:t>
      </w:r>
      <w:proofErr w:type="gramEnd"/>
      <w:r>
        <w:t xml:space="preserve"> </w:t>
      </w:r>
      <w:del w:id="457" w:author="M S" w:date="2014-12-04T10:17:00Z">
        <w:r w:rsidR="005C3F0E" w:rsidDel="009B32B6">
          <w:delText>-</w:delText>
        </w:r>
      </w:del>
      <w:ins w:id="458" w:author="M S" w:date="2014-12-04T10:17:00Z">
        <w:r w:rsidR="009B32B6">
          <w:t>–</w:t>
        </w:r>
      </w:ins>
      <w:r>
        <w:t xml:space="preserve"> </w:t>
      </w:r>
      <w:ins w:id="459" w:author="M S" w:date="2014-12-04T10:17:00Z">
        <w:r w:rsidR="009B32B6">
          <w:t xml:space="preserve">the </w:t>
        </w:r>
      </w:ins>
      <w:r>
        <w:t>variance of number of subscriptions over 5 years.</w:t>
      </w:r>
    </w:p>
    <w:p w14:paraId="695E5671" w14:textId="77777777" w:rsidR="008066CE" w:rsidRDefault="008066CE" w:rsidP="008F3BD1">
      <w:pPr>
        <w:pStyle w:val="ListParagraph"/>
        <w:numPr>
          <w:ilvl w:val="0"/>
          <w:numId w:val="5"/>
        </w:numPr>
        <w:jc w:val="both"/>
      </w:pPr>
      <w:proofErr w:type="gramStart"/>
      <w:r>
        <w:t>avg.5.years.if.no.var</w:t>
      </w:r>
      <w:proofErr w:type="gramEnd"/>
      <w:r>
        <w:t xml:space="preserve"> </w:t>
      </w:r>
      <w:del w:id="460" w:author="M S" w:date="2014-12-04T10:17:00Z">
        <w:r w:rsidR="005C3F0E" w:rsidDel="009B32B6">
          <w:delText>-</w:delText>
        </w:r>
      </w:del>
      <w:ins w:id="461" w:author="M S" w:date="2014-12-04T10:17:00Z">
        <w:r w:rsidR="009B32B6">
          <w:t>–</w:t>
        </w:r>
      </w:ins>
      <w:r>
        <w:t xml:space="preserve"> </w:t>
      </w:r>
      <w:ins w:id="462" w:author="M S" w:date="2014-12-04T10:17:00Z">
        <w:r w:rsidR="009B32B6">
          <w:t xml:space="preserve">the </w:t>
        </w:r>
      </w:ins>
      <w:r>
        <w:t xml:space="preserve">average value of subscriptions from </w:t>
      </w:r>
      <w:ins w:id="463" w:author="M S" w:date="2014-12-04T10:18:00Z">
        <w:r w:rsidR="009B32B6">
          <w:t xml:space="preserve">the </w:t>
        </w:r>
      </w:ins>
      <w:r>
        <w:t>last 5 years</w:t>
      </w:r>
      <w:ins w:id="464" w:author="M S" w:date="2014-12-04T10:18:00Z">
        <w:r w:rsidR="009B32B6">
          <w:t>,</w:t>
        </w:r>
      </w:ins>
      <w:r>
        <w:t xml:space="preserve"> assuming someone was always buying same number of subscriptions</w:t>
      </w:r>
      <w:ins w:id="465" w:author="M S" w:date="2014-12-04T10:18:00Z">
        <w:r w:rsidR="009B32B6">
          <w:t>;</w:t>
        </w:r>
      </w:ins>
      <w:r>
        <w:t xml:space="preserve"> and 0 otherwise.</w:t>
      </w:r>
    </w:p>
    <w:p w14:paraId="63272981" w14:textId="77777777" w:rsidR="005C3F0E" w:rsidDel="009B32B6" w:rsidRDefault="005C3F0E" w:rsidP="008F3BD1">
      <w:pPr>
        <w:pStyle w:val="ListParagraph"/>
        <w:numPr>
          <w:ilvl w:val="0"/>
          <w:numId w:val="5"/>
        </w:numPr>
        <w:tabs>
          <w:tab w:val="left" w:pos="5712"/>
        </w:tabs>
        <w:jc w:val="both"/>
        <w:rPr>
          <w:del w:id="466" w:author="M S" w:date="2014-12-04T10:18:00Z"/>
        </w:rPr>
      </w:pPr>
      <w:proofErr w:type="spellStart"/>
      <w:proofErr w:type="gramStart"/>
      <w:r>
        <w:t>years.donating</w:t>
      </w:r>
      <w:proofErr w:type="spellEnd"/>
      <w:proofErr w:type="gramEnd"/>
      <w:r>
        <w:t xml:space="preserve"> </w:t>
      </w:r>
      <w:ins w:id="467" w:author="M S" w:date="2014-12-04T10:18:00Z">
        <w:r w:rsidR="009B32B6">
          <w:t>– the</w:t>
        </w:r>
      </w:ins>
      <w:del w:id="468" w:author="M S" w:date="2014-12-04T10:18:00Z">
        <w:r w:rsidDel="009B32B6">
          <w:delText>-</w:delText>
        </w:r>
      </w:del>
      <w:r>
        <w:t xml:space="preserve"> number of years from </w:t>
      </w:r>
      <w:ins w:id="469" w:author="M S" w:date="2014-12-04T10:18:00Z">
        <w:r w:rsidR="009B32B6">
          <w:t xml:space="preserve">that account’s </w:t>
        </w:r>
      </w:ins>
      <w:r>
        <w:t>first donation</w:t>
      </w:r>
      <w:r w:rsidR="000953DD">
        <w:tab/>
      </w:r>
    </w:p>
    <w:p w14:paraId="70702EC0" w14:textId="77777777" w:rsidR="000953DD" w:rsidRDefault="000953DD" w:rsidP="008F3BD1">
      <w:pPr>
        <w:pStyle w:val="ListParagraph"/>
        <w:numPr>
          <w:ilvl w:val="0"/>
          <w:numId w:val="5"/>
        </w:numPr>
        <w:tabs>
          <w:tab w:val="left" w:pos="5712"/>
        </w:tabs>
        <w:jc w:val="both"/>
        <w:pPrChange w:id="470" w:author="M S" w:date="2014-12-04T10:18:00Z">
          <w:pPr>
            <w:tabs>
              <w:tab w:val="left" w:pos="5712"/>
            </w:tabs>
            <w:jc w:val="both"/>
          </w:pPr>
        </w:pPrChange>
      </w:pPr>
    </w:p>
    <w:p w14:paraId="1ABE6361" w14:textId="77777777" w:rsidR="000953DD" w:rsidRDefault="000953DD" w:rsidP="000953DD">
      <w:pPr>
        <w:tabs>
          <w:tab w:val="left" w:pos="5712"/>
        </w:tabs>
      </w:pPr>
      <w:r>
        <w:t>The final cross-validated parameters that we chose</w:t>
      </w:r>
      <w:ins w:id="471" w:author="M S" w:date="2014-12-04T10:19:00Z">
        <w:r w:rsidR="009B32B6">
          <w:t xml:space="preserve"> were</w:t>
        </w:r>
      </w:ins>
      <w:r>
        <w:t>:</w:t>
      </w:r>
    </w:p>
    <w:p w14:paraId="14F73BCF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gramStart"/>
      <w:r>
        <w:t>trees</w:t>
      </w:r>
      <w:proofErr w:type="gramEnd"/>
      <w:r>
        <w:t xml:space="preserve"> = 3375 </w:t>
      </w:r>
    </w:p>
    <w:p w14:paraId="6BBE372F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spellStart"/>
      <w:proofErr w:type="gramStart"/>
      <w:r>
        <w:t>bagfrac</w:t>
      </w:r>
      <w:proofErr w:type="spellEnd"/>
      <w:proofErr w:type="gramEnd"/>
      <w:r>
        <w:t xml:space="preserve"> = 0.5 </w:t>
      </w:r>
    </w:p>
    <w:p w14:paraId="7B57EEBF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gramStart"/>
      <w:r>
        <w:t>shrinkage</w:t>
      </w:r>
      <w:proofErr w:type="gramEnd"/>
      <w:r>
        <w:t xml:space="preserve"> = 0.001</w:t>
      </w:r>
    </w:p>
    <w:p w14:paraId="776F0C25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gramStart"/>
      <w:r>
        <w:t>depth</w:t>
      </w:r>
      <w:proofErr w:type="gramEnd"/>
      <w:r>
        <w:t xml:space="preserve"> = 9</w:t>
      </w:r>
    </w:p>
    <w:p w14:paraId="7A31E3E5" w14:textId="77777777" w:rsidR="000953DD" w:rsidRDefault="000953DD" w:rsidP="000953DD">
      <w:pPr>
        <w:pStyle w:val="ListParagraph"/>
        <w:numPr>
          <w:ilvl w:val="0"/>
          <w:numId w:val="3"/>
        </w:numPr>
        <w:tabs>
          <w:tab w:val="left" w:pos="5712"/>
        </w:tabs>
        <w:spacing w:line="240" w:lineRule="auto"/>
      </w:pPr>
      <w:proofErr w:type="spellStart"/>
      <w:proofErr w:type="gramStart"/>
      <w:r>
        <w:t>minobsinnode</w:t>
      </w:r>
      <w:proofErr w:type="spellEnd"/>
      <w:proofErr w:type="gramEnd"/>
      <w:r>
        <w:t xml:space="preserve"> = 5</w:t>
      </w:r>
    </w:p>
    <w:p w14:paraId="6700BD27" w14:textId="77777777" w:rsidR="00AA6715" w:rsidRDefault="00AA6715" w:rsidP="008F3BD1">
      <w:pPr>
        <w:tabs>
          <w:tab w:val="left" w:pos="5712"/>
        </w:tabs>
        <w:jc w:val="both"/>
      </w:pPr>
      <w:del w:id="472" w:author="M S" w:date="2014-12-04T10:19:00Z">
        <w:r w:rsidDel="009B32B6">
          <w:delText xml:space="preserve">It </w:delText>
        </w:r>
      </w:del>
      <w:ins w:id="473" w:author="M S" w:date="2014-12-04T10:19:00Z">
        <w:r w:rsidR="009B32B6">
          <w:t xml:space="preserve">This model </w:t>
        </w:r>
      </w:ins>
      <w:r>
        <w:t xml:space="preserve">resulted in </w:t>
      </w:r>
      <w:ins w:id="474" w:author="M S" w:date="2014-12-04T10:19:00Z">
        <w:r w:rsidR="009B32B6">
          <w:t xml:space="preserve">a </w:t>
        </w:r>
      </w:ins>
      <w:r>
        <w:t xml:space="preserve">10-fold cross validation error </w:t>
      </w:r>
      <w:ins w:id="475" w:author="M S" w:date="2014-12-04T10:19:00Z">
        <w:r w:rsidR="009B32B6">
          <w:t xml:space="preserve">of </w:t>
        </w:r>
      </w:ins>
      <w:r w:rsidRPr="00AA6715">
        <w:t>0.0908453290892268</w:t>
      </w:r>
      <w:ins w:id="476" w:author="M S" w:date="2014-12-04T10:19:00Z">
        <w:r w:rsidR="009B32B6">
          <w:t>,</w:t>
        </w:r>
      </w:ins>
      <w:r>
        <w:t xml:space="preserve"> which was quite similar to both our score in the public and private</w:t>
      </w:r>
      <w:ins w:id="477" w:author="M S" w:date="2014-12-04T10:20:00Z">
        <w:r w:rsidR="009B32B6">
          <w:t xml:space="preserve"> </w:t>
        </w:r>
        <w:proofErr w:type="spellStart"/>
        <w:r w:rsidR="009B32B6">
          <w:t>Kaggle</w:t>
        </w:r>
      </w:ins>
      <w:proofErr w:type="spellEnd"/>
      <w:r>
        <w:t xml:space="preserve"> dashboard</w:t>
      </w:r>
      <w:ins w:id="478" w:author="M S" w:date="2014-12-04T10:20:00Z">
        <w:r w:rsidR="009B32B6">
          <w:t>s</w:t>
        </w:r>
      </w:ins>
      <w:r>
        <w:t>.</w:t>
      </w:r>
    </w:p>
    <w:p w14:paraId="22656FD7" w14:textId="518DE90D" w:rsidR="0032556C" w:rsidRDefault="007E1075" w:rsidP="008F3BD1">
      <w:pPr>
        <w:tabs>
          <w:tab w:val="left" w:pos="5712"/>
        </w:tabs>
        <w:jc w:val="both"/>
        <w:rPr>
          <w:ins w:id="479" w:author="M S" w:date="2014-12-04T10:44:00Z"/>
        </w:rPr>
      </w:pPr>
      <w:r>
        <w:t xml:space="preserve">The rule we </w:t>
      </w:r>
      <w:del w:id="480" w:author="M S" w:date="2014-12-04T10:20:00Z">
        <w:r w:rsidDel="009B32B6">
          <w:delText xml:space="preserve">had </w:delText>
        </w:r>
      </w:del>
      <w:ins w:id="481" w:author="M S" w:date="2014-12-04T10:20:00Z">
        <w:r w:rsidR="009B32B6">
          <w:t xml:space="preserve">used </w:t>
        </w:r>
      </w:ins>
      <w:r>
        <w:t xml:space="preserve">to choose </w:t>
      </w:r>
      <w:del w:id="482" w:author="M S" w:date="2014-12-04T10:20:00Z">
        <w:r w:rsidDel="009B32B6">
          <w:delText xml:space="preserve">the </w:delText>
        </w:r>
      </w:del>
      <w:ins w:id="483" w:author="M S" w:date="2014-12-04T10:20:00Z">
        <w:r w:rsidR="009B32B6">
          <w:t xml:space="preserve">our </w:t>
        </w:r>
      </w:ins>
      <w:r>
        <w:t xml:space="preserve">final </w:t>
      </w:r>
      <w:ins w:id="484" w:author="M S" w:date="2014-12-04T10:20:00Z">
        <w:r w:rsidR="009B32B6">
          <w:t xml:space="preserve">two </w:t>
        </w:r>
      </w:ins>
      <w:r>
        <w:t>submission</w:t>
      </w:r>
      <w:ins w:id="485" w:author="M S" w:date="2014-12-04T10:20:00Z">
        <w:r w:rsidR="009B32B6">
          <w:t>s</w:t>
        </w:r>
      </w:ins>
      <w:r>
        <w:t xml:space="preserve"> was simple</w:t>
      </w:r>
      <w:ins w:id="486" w:author="M S" w:date="2014-12-04T10:21:00Z">
        <w:r w:rsidR="009B32B6">
          <w:t>:</w:t>
        </w:r>
      </w:ins>
      <w:del w:id="487" w:author="M S" w:date="2014-12-04T10:21:00Z">
        <w:r w:rsidDel="009B32B6">
          <w:delText>.</w:delText>
        </w:r>
      </w:del>
      <w:r>
        <w:t xml:space="preserve"> </w:t>
      </w:r>
      <w:del w:id="488" w:author="M S" w:date="2014-12-04T10:21:00Z">
        <w:r w:rsidDel="009B32B6">
          <w:delText>We decided to choose</w:delText>
        </w:r>
      </w:del>
      <w:ins w:id="489" w:author="M S" w:date="2014-12-04T10:21:00Z">
        <w:r w:rsidR="009B32B6">
          <w:t>select the</w:t>
        </w:r>
      </w:ins>
      <w:r>
        <w:t xml:space="preserve"> one that </w:t>
      </w:r>
      <w:del w:id="490" w:author="M S" w:date="2014-12-04T10:21:00Z">
        <w:r w:rsidDel="009B32B6">
          <w:delText xml:space="preserve">gave </w:delText>
        </w:r>
      </w:del>
      <w:ins w:id="491" w:author="M S" w:date="2014-12-04T10:21:00Z">
        <w:r w:rsidR="009B32B6">
          <w:t xml:space="preserve">produced </w:t>
        </w:r>
      </w:ins>
      <w:r>
        <w:t xml:space="preserve">the lowest public </w:t>
      </w:r>
      <w:proofErr w:type="spellStart"/>
      <w:ins w:id="492" w:author="M S" w:date="2014-12-04T10:21:00Z">
        <w:r w:rsidR="009B32B6">
          <w:t>Kaggle</w:t>
        </w:r>
        <w:proofErr w:type="spellEnd"/>
        <w:r w:rsidR="009B32B6">
          <w:t xml:space="preserve"> </w:t>
        </w:r>
      </w:ins>
      <w:r>
        <w:t>score</w:t>
      </w:r>
      <w:ins w:id="493" w:author="M S" w:date="2014-12-04T10:21:00Z">
        <w:r w:rsidR="009B32B6">
          <w:t>,</w:t>
        </w:r>
      </w:ins>
      <w:r>
        <w:t xml:space="preserve"> and the one that gave us the lowest 10-fold cross validation error</w:t>
      </w:r>
      <w:ins w:id="494" w:author="M S" w:date="2014-12-04T10:22:00Z">
        <w:r w:rsidR="009B32B6">
          <w:t>.</w:t>
        </w:r>
      </w:ins>
      <w:r>
        <w:t xml:space="preserve"> </w:t>
      </w:r>
      <w:del w:id="495" w:author="M S" w:date="2014-12-04T10:22:00Z">
        <w:r w:rsidDel="009B32B6">
          <w:delText xml:space="preserve">(that </w:delText>
        </w:r>
      </w:del>
      <w:ins w:id="496" w:author="M S" w:date="2014-12-04T10:22:00Z">
        <w:r w:rsidR="009B32B6">
          <w:t>This ac</w:t>
        </w:r>
      </w:ins>
      <w:ins w:id="497" w:author="M S" w:date="2014-12-04T10:27:00Z">
        <w:r w:rsidR="00EA368A">
          <w:t>t</w:t>
        </w:r>
      </w:ins>
      <w:ins w:id="498" w:author="M S" w:date="2014-12-04T10:22:00Z">
        <w:r w:rsidR="00EA368A">
          <w:t>u</w:t>
        </w:r>
        <w:r w:rsidR="009B32B6">
          <w:t xml:space="preserve">ally </w:t>
        </w:r>
      </w:ins>
      <w:r>
        <w:t xml:space="preserve">turned out to be </w:t>
      </w:r>
      <w:ins w:id="499" w:author="M S" w:date="2014-12-04T10:22:00Z">
        <w:r w:rsidR="009B32B6">
          <w:t>somewhat of a</w:t>
        </w:r>
      </w:ins>
      <w:del w:id="500" w:author="M S" w:date="2014-12-04T10:22:00Z">
        <w:r w:rsidDel="009B32B6">
          <w:delText>a little</w:delText>
        </w:r>
      </w:del>
      <w:r>
        <w:t xml:space="preserve"> tough decision </w:t>
      </w:r>
      <w:del w:id="501" w:author="M S" w:date="2014-12-04T10:22:00Z">
        <w:r w:rsidDel="009B32B6">
          <w:delText xml:space="preserve">as </w:delText>
        </w:r>
      </w:del>
      <w:ins w:id="502" w:author="M S" w:date="2014-12-04T10:22:00Z">
        <w:r w:rsidR="009B32B6">
          <w:t xml:space="preserve">because </w:t>
        </w:r>
      </w:ins>
      <w:r>
        <w:t xml:space="preserve">we had other submissions with better public </w:t>
      </w:r>
      <w:proofErr w:type="spellStart"/>
      <w:ins w:id="503" w:author="M S" w:date="2014-12-04T10:22:00Z">
        <w:r w:rsidR="009B32B6">
          <w:t>Kaggle</w:t>
        </w:r>
        <w:proofErr w:type="spellEnd"/>
        <w:r w:rsidR="009B32B6">
          <w:t xml:space="preserve"> </w:t>
        </w:r>
      </w:ins>
      <w:r>
        <w:t>score</w:t>
      </w:r>
      <w:ins w:id="504" w:author="M S" w:date="2014-12-04T10:22:00Z">
        <w:r w:rsidR="009B32B6">
          <w:t>s</w:t>
        </w:r>
      </w:ins>
      <w:ins w:id="505" w:author="M S" w:date="2014-12-04T10:23:00Z">
        <w:r w:rsidR="009B32B6">
          <w:t>.</w:t>
        </w:r>
      </w:ins>
      <w:del w:id="506" w:author="M S" w:date="2014-12-04T10:22:00Z">
        <w:r w:rsidDel="009B32B6">
          <w:delText>,</w:delText>
        </w:r>
      </w:del>
      <w:r>
        <w:t xml:space="preserve"> </w:t>
      </w:r>
      <w:ins w:id="507" w:author="M S" w:date="2014-12-04T10:23:00Z">
        <w:r w:rsidR="009B32B6">
          <w:t>Nevertheless, we</w:t>
        </w:r>
      </w:ins>
      <w:del w:id="508" w:author="M S" w:date="2014-12-04T10:23:00Z">
        <w:r w:rsidDel="009B32B6">
          <w:delText>but</w:delText>
        </w:r>
      </w:del>
      <w:r>
        <w:t xml:space="preserve"> still </w:t>
      </w:r>
      <w:del w:id="509" w:author="M S" w:date="2014-12-04T10:23:00Z">
        <w:r w:rsidDel="009B32B6">
          <w:delText xml:space="preserve">we </w:delText>
        </w:r>
      </w:del>
      <w:r>
        <w:t xml:space="preserve">decided to trust </w:t>
      </w:r>
      <w:ins w:id="510" w:author="M S" w:date="2014-12-04T10:23:00Z">
        <w:r w:rsidR="009B32B6">
          <w:t xml:space="preserve">our </w:t>
        </w:r>
      </w:ins>
      <w:r>
        <w:t xml:space="preserve">10-fold cross-validation and </w:t>
      </w:r>
      <w:del w:id="511" w:author="M S" w:date="2014-12-04T10:23:00Z">
        <w:r w:rsidDel="00CD3E1A">
          <w:delText xml:space="preserve">actually </w:delText>
        </w:r>
      </w:del>
      <w:r>
        <w:t xml:space="preserve">it </w:t>
      </w:r>
      <w:del w:id="512" w:author="M S" w:date="2014-12-04T10:23:00Z">
        <w:r w:rsidDel="00CD3E1A">
          <w:delText xml:space="preserve">was </w:delText>
        </w:r>
      </w:del>
      <w:ins w:id="513" w:author="M S" w:date="2014-12-04T10:23:00Z">
        <w:r w:rsidR="00CD3E1A">
          <w:t xml:space="preserve">turned out to be </w:t>
        </w:r>
      </w:ins>
      <w:r>
        <w:t>the right choice</w:t>
      </w:r>
      <w:r w:rsidR="00472703">
        <w:t xml:space="preserve">. </w:t>
      </w:r>
      <w:ins w:id="514" w:author="M S" w:date="2014-12-04T10:24:00Z">
        <w:r w:rsidR="00CD3E1A">
          <w:t>(</w:t>
        </w:r>
      </w:ins>
      <w:r w:rsidR="00472703">
        <w:t xml:space="preserve">It was also not that easy </w:t>
      </w:r>
      <w:ins w:id="515" w:author="M S" w:date="2014-12-04T10:24:00Z">
        <w:r w:rsidR="00CD3E1A">
          <w:t xml:space="preserve">of a </w:t>
        </w:r>
      </w:ins>
      <w:r w:rsidR="00472703">
        <w:t xml:space="preserve">decision to choose the model that was not really using all of these additional predictors </w:t>
      </w:r>
      <w:ins w:id="516" w:author="M S" w:date="2014-12-04T10:24:00Z">
        <w:r w:rsidR="00CD3E1A">
          <w:t>that we had</w:t>
        </w:r>
      </w:ins>
      <w:del w:id="517" w:author="M S" w:date="2014-12-04T10:24:00Z">
        <w:r w:rsidR="00472703" w:rsidDel="00CD3E1A">
          <w:delText>we</w:delText>
        </w:r>
      </w:del>
      <w:r w:rsidR="00472703">
        <w:t xml:space="preserve"> spent time creating</w:t>
      </w:r>
      <w:ins w:id="518" w:author="M S" w:date="2014-12-04T10:24:00Z">
        <w:r w:rsidR="00CD3E1A">
          <w:t>!</w:t>
        </w:r>
      </w:ins>
      <w:r>
        <w:t>)</w:t>
      </w:r>
      <w:del w:id="519" w:author="M S" w:date="2014-12-04T10:24:00Z">
        <w:r w:rsidDel="00CD3E1A">
          <w:delText>.</w:delText>
        </w:r>
      </w:del>
      <w:r w:rsidR="00472703">
        <w:t xml:space="preserve"> </w:t>
      </w:r>
      <w:del w:id="520" w:author="M S" w:date="2014-12-04T10:25:00Z">
        <w:r w:rsidR="00F4491C" w:rsidDel="00CD3E1A">
          <w:delText>Eventually though</w:delText>
        </w:r>
      </w:del>
      <w:ins w:id="521" w:author="M S" w:date="2014-12-04T10:25:00Z">
        <w:r w:rsidR="00CD3E1A">
          <w:t>In the end</w:t>
        </w:r>
      </w:ins>
      <w:ins w:id="522" w:author="M S" w:date="2014-12-04T10:24:00Z">
        <w:r w:rsidR="00CD3E1A">
          <w:t>,</w:t>
        </w:r>
      </w:ins>
      <w:r w:rsidR="00F4491C">
        <w:t xml:space="preserve"> the more advanced model </w:t>
      </w:r>
      <w:del w:id="523" w:author="M S" w:date="2014-12-04T10:25:00Z">
        <w:r w:rsidR="00F4491C" w:rsidDel="00CD3E1A">
          <w:delText>(</w:delText>
        </w:r>
      </w:del>
      <w:ins w:id="524" w:author="M S" w:date="2014-12-04T10:25:00Z">
        <w:r w:rsidR="00CD3E1A">
          <w:t>–</w:t>
        </w:r>
      </w:ins>
      <w:del w:id="525" w:author="M S" w:date="2014-12-04T10:25:00Z">
        <w:r w:rsidR="00F4491C" w:rsidDel="00CD3E1A">
          <w:delText xml:space="preserve">that </w:delText>
        </w:r>
      </w:del>
      <w:ins w:id="526" w:author="M S" w:date="2014-12-04T10:25:00Z">
        <w:r w:rsidR="00CD3E1A">
          <w:t xml:space="preserve">the one that </w:t>
        </w:r>
      </w:ins>
      <w:r w:rsidR="006128A3">
        <w:t>resulted in</w:t>
      </w:r>
      <w:r w:rsidR="00F4491C">
        <w:t xml:space="preserve"> </w:t>
      </w:r>
      <w:r w:rsidR="007034C4">
        <w:t>our best</w:t>
      </w:r>
      <w:r w:rsidR="00F4491C">
        <w:t xml:space="preserve"> public score</w:t>
      </w:r>
      <w:ins w:id="527" w:author="M S" w:date="2014-12-04T10:25:00Z">
        <w:r w:rsidR="00CD3E1A">
          <w:t>–</w:t>
        </w:r>
      </w:ins>
      <w:del w:id="528" w:author="M S" w:date="2014-12-04T10:25:00Z">
        <w:r w:rsidR="00F4491C" w:rsidDel="00CD3E1A">
          <w:delText>)</w:delText>
        </w:r>
      </w:del>
      <w:r w:rsidR="00F4491C">
        <w:t xml:space="preserve"> </w:t>
      </w:r>
      <w:del w:id="529" w:author="M S" w:date="2014-12-04T10:25:00Z">
        <w:r w:rsidR="00F4491C" w:rsidDel="00CD3E1A">
          <w:delText>got also</w:delText>
        </w:r>
      </w:del>
      <w:ins w:id="530" w:author="M S" w:date="2014-12-04T10:25:00Z">
        <w:r w:rsidR="00CD3E1A">
          <w:t>was also</w:t>
        </w:r>
      </w:ins>
      <w:r w:rsidR="00F4491C">
        <w:t xml:space="preserve"> beaten</w:t>
      </w:r>
      <w:r w:rsidR="00472703">
        <w:t xml:space="preserve"> </w:t>
      </w:r>
      <w:r w:rsidR="00F4491C">
        <w:t>by the simpler one.</w:t>
      </w:r>
      <w:r>
        <w:t xml:space="preserve"> </w:t>
      </w:r>
    </w:p>
    <w:p w14:paraId="4C3274A2" w14:textId="77777777" w:rsidR="0032556C" w:rsidRDefault="0032556C">
      <w:pPr>
        <w:rPr>
          <w:ins w:id="531" w:author="M S" w:date="2014-12-04T10:44:00Z"/>
        </w:rPr>
      </w:pPr>
      <w:ins w:id="532" w:author="M S" w:date="2014-12-04T10:44:00Z">
        <w:r>
          <w:br w:type="page"/>
        </w:r>
      </w:ins>
    </w:p>
    <w:p w14:paraId="0EAE58B6" w14:textId="4FB6332C" w:rsidR="00AA6715" w:rsidRPr="005A18CA" w:rsidRDefault="0032556C" w:rsidP="008F3BD1">
      <w:pPr>
        <w:tabs>
          <w:tab w:val="left" w:pos="5712"/>
        </w:tabs>
        <w:jc w:val="both"/>
      </w:pPr>
      <w:ins w:id="533" w:author="M S" w:date="2014-12-04T10:45:00Z">
        <w:r>
          <w:rPr>
            <w:noProof/>
          </w:rPr>
          <w:drawing>
            <wp:inline distT="0" distB="0" distL="0" distR="0" wp14:anchorId="1BD5F202" wp14:editId="59886D6B">
              <wp:extent cx="5943600" cy="4545965"/>
              <wp:effectExtent l="0" t="0" r="0" b="63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tatic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5459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AA6715" w:rsidRPr="005A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D33C0"/>
    <w:multiLevelType w:val="hybridMultilevel"/>
    <w:tmpl w:val="0158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10231A"/>
    <w:multiLevelType w:val="hybridMultilevel"/>
    <w:tmpl w:val="88B8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CF03EF"/>
    <w:multiLevelType w:val="hybridMultilevel"/>
    <w:tmpl w:val="3DF68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682181"/>
    <w:multiLevelType w:val="hybridMultilevel"/>
    <w:tmpl w:val="2956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B569A8"/>
    <w:multiLevelType w:val="hybridMultilevel"/>
    <w:tmpl w:val="3F646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75B"/>
    <w:rsid w:val="0001201E"/>
    <w:rsid w:val="00046FF6"/>
    <w:rsid w:val="000953DD"/>
    <w:rsid w:val="000F2816"/>
    <w:rsid w:val="001357CF"/>
    <w:rsid w:val="00145AC8"/>
    <w:rsid w:val="00170604"/>
    <w:rsid w:val="00190B73"/>
    <w:rsid w:val="001A6129"/>
    <w:rsid w:val="001B7995"/>
    <w:rsid w:val="00202945"/>
    <w:rsid w:val="00272A28"/>
    <w:rsid w:val="00272B47"/>
    <w:rsid w:val="00275CEC"/>
    <w:rsid w:val="0030186C"/>
    <w:rsid w:val="0031362C"/>
    <w:rsid w:val="0032556C"/>
    <w:rsid w:val="00326F2E"/>
    <w:rsid w:val="00472703"/>
    <w:rsid w:val="00497DBE"/>
    <w:rsid w:val="0051703F"/>
    <w:rsid w:val="0052108C"/>
    <w:rsid w:val="00521D04"/>
    <w:rsid w:val="00561049"/>
    <w:rsid w:val="00566BEF"/>
    <w:rsid w:val="005A186D"/>
    <w:rsid w:val="005A18CA"/>
    <w:rsid w:val="005C3F0E"/>
    <w:rsid w:val="006128A3"/>
    <w:rsid w:val="0062288F"/>
    <w:rsid w:val="00651D73"/>
    <w:rsid w:val="006A332B"/>
    <w:rsid w:val="007034C4"/>
    <w:rsid w:val="00707C50"/>
    <w:rsid w:val="00737C21"/>
    <w:rsid w:val="007616D3"/>
    <w:rsid w:val="007E1075"/>
    <w:rsid w:val="008066CE"/>
    <w:rsid w:val="00887FCB"/>
    <w:rsid w:val="008A42BF"/>
    <w:rsid w:val="008A54D3"/>
    <w:rsid w:val="008E4152"/>
    <w:rsid w:val="008E7736"/>
    <w:rsid w:val="008F3BD1"/>
    <w:rsid w:val="00904CC5"/>
    <w:rsid w:val="009B32B6"/>
    <w:rsid w:val="00A062FF"/>
    <w:rsid w:val="00A70C31"/>
    <w:rsid w:val="00AA6715"/>
    <w:rsid w:val="00AE4DB6"/>
    <w:rsid w:val="00AF2AF8"/>
    <w:rsid w:val="00B9633B"/>
    <w:rsid w:val="00BA3D75"/>
    <w:rsid w:val="00BA4CA1"/>
    <w:rsid w:val="00BE2B09"/>
    <w:rsid w:val="00C62884"/>
    <w:rsid w:val="00CD212E"/>
    <w:rsid w:val="00CD3E1A"/>
    <w:rsid w:val="00D6757F"/>
    <w:rsid w:val="00D67D5C"/>
    <w:rsid w:val="00D72251"/>
    <w:rsid w:val="00DC065E"/>
    <w:rsid w:val="00DD0318"/>
    <w:rsid w:val="00DE1BA4"/>
    <w:rsid w:val="00E44B7E"/>
    <w:rsid w:val="00E976ED"/>
    <w:rsid w:val="00EA350E"/>
    <w:rsid w:val="00EA368A"/>
    <w:rsid w:val="00ED7480"/>
    <w:rsid w:val="00F061F6"/>
    <w:rsid w:val="00F266C1"/>
    <w:rsid w:val="00F4491C"/>
    <w:rsid w:val="00F878FD"/>
    <w:rsid w:val="00F90E8D"/>
    <w:rsid w:val="00F9575B"/>
    <w:rsid w:val="00FF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D3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7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B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A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FA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7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BA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A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F1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C670FB-65BA-C546-B5B2-26DCD993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1574</Words>
  <Characters>8976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Lewowski</dc:creator>
  <cp:keywords/>
  <dc:description/>
  <cp:lastModifiedBy>M S</cp:lastModifiedBy>
  <cp:revision>64</cp:revision>
  <dcterms:created xsi:type="dcterms:W3CDTF">2014-12-04T02:44:00Z</dcterms:created>
  <dcterms:modified xsi:type="dcterms:W3CDTF">2014-12-04T16:58:00Z</dcterms:modified>
</cp:coreProperties>
</file>